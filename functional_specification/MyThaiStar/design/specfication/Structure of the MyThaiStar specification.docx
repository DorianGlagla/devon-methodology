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800" w:rsidRDefault="00245CCC">
      <w:pPr>
        <w:pStyle w:val="Heading1"/>
        <w:rPr>
          <w:lang w:val="en-US"/>
        </w:rPr>
      </w:pPr>
      <w:r w:rsidRPr="00245CCC">
        <w:rPr>
          <w:lang w:val="en-US"/>
        </w:rPr>
        <w:t xml:space="preserve">Draft </w:t>
      </w:r>
      <w:r w:rsidR="009104DE">
        <w:rPr>
          <w:lang w:val="en-US"/>
        </w:rPr>
        <w:t>for</w:t>
      </w:r>
      <w:r>
        <w:rPr>
          <w:lang w:val="en-US"/>
        </w:rPr>
        <w:t xml:space="preserve"> </w:t>
      </w:r>
      <w:r w:rsidRPr="00245CCC">
        <w:rPr>
          <w:lang w:val="en-US"/>
        </w:rPr>
        <w:t xml:space="preserve">the </w:t>
      </w:r>
      <w:r>
        <w:rPr>
          <w:lang w:val="en-US"/>
        </w:rPr>
        <w:t>structure of the MyThaiStar specification</w:t>
      </w:r>
    </w:p>
    <w:p w:rsidR="00245CCC" w:rsidRDefault="00245CCC" w:rsidP="00245CCC">
      <w:pPr>
        <w:pStyle w:val="Heading2"/>
        <w:rPr>
          <w:lang w:val="en-US"/>
        </w:rPr>
      </w:pPr>
      <w:r>
        <w:rPr>
          <w:lang w:val="en-US"/>
        </w:rPr>
        <w:t>Basic ideas</w:t>
      </w:r>
    </w:p>
    <w:p w:rsidR="00245CCC" w:rsidRDefault="00245CCC" w:rsidP="00245CCC">
      <w:pPr>
        <w:rPr>
          <w:lang w:val="en-US"/>
        </w:rPr>
      </w:pPr>
      <w:r>
        <w:rPr>
          <w:lang w:val="en-US"/>
        </w:rPr>
        <w:t>The goal of the specification guide and the restaurant specification is to create a document that is:</w:t>
      </w:r>
    </w:p>
    <w:p w:rsidR="00245CCC" w:rsidRPr="00245CCC" w:rsidRDefault="00245CCC" w:rsidP="00245CCC">
      <w:pPr>
        <w:numPr>
          <w:ilvl w:val="0"/>
          <w:numId w:val="10"/>
        </w:numPr>
        <w:rPr>
          <w:lang w:val="en-US"/>
        </w:rPr>
      </w:pPr>
      <w:r>
        <w:rPr>
          <w:lang w:val="en-US"/>
        </w:rPr>
        <w:t>Aligned to the implementation: Structure, concepts and nomenclature should be the same in the code. Since this is an angular client, the whole process flow is part of the client: The server will present REST interfaces for necessary server interaction. These small operations will be documented as use cases and use case functions. The client modules and routes will be documented as part of the dialogue.</w:t>
      </w:r>
    </w:p>
    <w:p w:rsidR="00245CCC" w:rsidRDefault="00245CCC" w:rsidP="00245CCC">
      <w:pPr>
        <w:numPr>
          <w:ilvl w:val="0"/>
          <w:numId w:val="10"/>
        </w:numPr>
        <w:rPr>
          <w:lang w:val="en-US"/>
        </w:rPr>
      </w:pPr>
      <w:r>
        <w:rPr>
          <w:lang w:val="en-US"/>
        </w:rPr>
        <w:t xml:space="preserve">Allow for </w:t>
      </w:r>
      <w:r w:rsidR="000F60C8">
        <w:rPr>
          <w:lang w:val="en-US"/>
        </w:rPr>
        <w:t>compact</w:t>
      </w:r>
      <w:r>
        <w:rPr>
          <w:lang w:val="en-US"/>
        </w:rPr>
        <w:t xml:space="preserve"> design documentation: Much of the structuring of components and data should be presented here and not need to be formally repeated in another documentation. The split of the application into components presented here should be present in the code.</w:t>
      </w:r>
    </w:p>
    <w:p w:rsidR="00245CCC" w:rsidRDefault="00245CCC" w:rsidP="00245CCC">
      <w:pPr>
        <w:numPr>
          <w:ilvl w:val="0"/>
          <w:numId w:val="10"/>
        </w:numPr>
        <w:rPr>
          <w:lang w:val="en-US"/>
        </w:rPr>
      </w:pPr>
      <w:r>
        <w:rPr>
          <w:lang w:val="en-US"/>
        </w:rPr>
        <w:t>Slim: It should contain only the strictly needed information and should be very pragmatic.</w:t>
      </w:r>
    </w:p>
    <w:p w:rsidR="00245CCC" w:rsidRDefault="00245CCC" w:rsidP="00245CCC">
      <w:pPr>
        <w:numPr>
          <w:ilvl w:val="0"/>
          <w:numId w:val="10"/>
        </w:numPr>
        <w:rPr>
          <w:lang w:val="en-US"/>
        </w:rPr>
      </w:pPr>
      <w:r>
        <w:rPr>
          <w:lang w:val="en-US"/>
        </w:rPr>
        <w:t xml:space="preserve">Easy to maintain: It should be versioned together with the code. </w:t>
      </w:r>
      <w:r w:rsidR="009F2660">
        <w:rPr>
          <w:lang w:val="en-US"/>
        </w:rPr>
        <w:t>A developer should be able to change it using only a text editor.</w:t>
      </w:r>
    </w:p>
    <w:p w:rsidR="009F2660" w:rsidRDefault="009F2660" w:rsidP="009F2660">
      <w:pPr>
        <w:rPr>
          <w:lang w:val="en-US"/>
        </w:rPr>
      </w:pPr>
      <w:r>
        <w:rPr>
          <w:lang w:val="en-US"/>
        </w:rPr>
        <w:t>Because of these goals, it is very important for me to have a hard discussion about the structure of the components, the data, the use cases and the dialogue features. I am no angular expert and would welcome this.</w:t>
      </w:r>
    </w:p>
    <w:p w:rsidR="009F2660" w:rsidRDefault="009F2660" w:rsidP="009F2660">
      <w:pPr>
        <w:pStyle w:val="Heading2"/>
        <w:rPr>
          <w:lang w:val="en-US"/>
        </w:rPr>
      </w:pPr>
      <w:r>
        <w:rPr>
          <w:lang w:val="en-US"/>
        </w:rPr>
        <w:t>Structure of the document</w:t>
      </w:r>
    </w:p>
    <w:p w:rsidR="009F2660" w:rsidRDefault="009F2660" w:rsidP="009F2660">
      <w:pPr>
        <w:rPr>
          <w:lang w:val="en-US"/>
        </w:rPr>
      </w:pPr>
      <w:r>
        <w:rPr>
          <w:lang w:val="en-US"/>
        </w:rPr>
        <w:t>Roughly, the document shall contain the following chapters:</w:t>
      </w:r>
    </w:p>
    <w:p w:rsidR="009F2660" w:rsidRDefault="009F2660" w:rsidP="009F2660">
      <w:pPr>
        <w:numPr>
          <w:ilvl w:val="0"/>
          <w:numId w:val="11"/>
        </w:numPr>
        <w:rPr>
          <w:lang w:val="en-US"/>
        </w:rPr>
      </w:pPr>
      <w:r>
        <w:rPr>
          <w:lang w:val="en-US"/>
        </w:rPr>
        <w:t>Introduction and fundamental ideas</w:t>
      </w:r>
    </w:p>
    <w:p w:rsidR="009F2660" w:rsidRDefault="009F2660" w:rsidP="009F2660">
      <w:pPr>
        <w:numPr>
          <w:ilvl w:val="0"/>
          <w:numId w:val="11"/>
        </w:numPr>
        <w:rPr>
          <w:lang w:val="en-US"/>
        </w:rPr>
      </w:pPr>
      <w:r>
        <w:rPr>
          <w:lang w:val="en-US"/>
        </w:rPr>
        <w:t>Application components, use cases and use case functions</w:t>
      </w:r>
    </w:p>
    <w:p w:rsidR="009F2660" w:rsidRDefault="009F2660" w:rsidP="009F2660">
      <w:pPr>
        <w:numPr>
          <w:ilvl w:val="0"/>
          <w:numId w:val="11"/>
        </w:numPr>
        <w:rPr>
          <w:lang w:val="en-US"/>
        </w:rPr>
      </w:pPr>
      <w:r>
        <w:rPr>
          <w:lang w:val="en-US"/>
        </w:rPr>
        <w:t>Data model</w:t>
      </w:r>
    </w:p>
    <w:p w:rsidR="009F2660" w:rsidRDefault="009F2660" w:rsidP="009F2660">
      <w:pPr>
        <w:numPr>
          <w:ilvl w:val="0"/>
          <w:numId w:val="11"/>
        </w:numPr>
        <w:rPr>
          <w:lang w:val="en-US"/>
        </w:rPr>
      </w:pPr>
      <w:r>
        <w:rPr>
          <w:lang w:val="en-US"/>
        </w:rPr>
        <w:t>Dialogue, Dialogue modules and screens</w:t>
      </w:r>
    </w:p>
    <w:p w:rsidR="009F2660" w:rsidRDefault="009F2660" w:rsidP="009F2660">
      <w:pPr>
        <w:numPr>
          <w:ilvl w:val="0"/>
          <w:numId w:val="11"/>
        </w:numPr>
        <w:rPr>
          <w:lang w:val="en-US"/>
        </w:rPr>
      </w:pPr>
      <w:r>
        <w:rPr>
          <w:lang w:val="en-US"/>
        </w:rPr>
        <w:t>System interfaces</w:t>
      </w:r>
    </w:p>
    <w:p w:rsidR="009F2660" w:rsidRDefault="009F2660" w:rsidP="009F2660">
      <w:pPr>
        <w:numPr>
          <w:ilvl w:val="0"/>
          <w:numId w:val="11"/>
        </w:numPr>
        <w:rPr>
          <w:lang w:val="en-US"/>
        </w:rPr>
      </w:pPr>
      <w:r>
        <w:rPr>
          <w:lang w:val="en-US"/>
        </w:rPr>
        <w:t>Appendix</w:t>
      </w:r>
    </w:p>
    <w:p w:rsidR="009F2660" w:rsidRDefault="009F2660" w:rsidP="009F2660">
      <w:pPr>
        <w:rPr>
          <w:lang w:val="en-US"/>
        </w:rPr>
      </w:pPr>
      <w:r>
        <w:rPr>
          <w:lang w:val="en-US"/>
        </w:rPr>
        <w:t xml:space="preserve">I do not think we need to specify printouts or non-functional requirements. Otherwise, they would </w:t>
      </w:r>
      <w:r w:rsidR="000F60C8">
        <w:rPr>
          <w:lang w:val="en-US"/>
        </w:rPr>
        <w:t>be handled in</w:t>
      </w:r>
      <w:r>
        <w:rPr>
          <w:lang w:val="en-US"/>
        </w:rPr>
        <w:t xml:space="preserve"> additional chapters.</w:t>
      </w:r>
    </w:p>
    <w:p w:rsidR="009F2660" w:rsidRDefault="009F2660" w:rsidP="009F2660">
      <w:pPr>
        <w:rPr>
          <w:lang w:val="en-US"/>
        </w:rPr>
      </w:pPr>
      <w:r>
        <w:rPr>
          <w:lang w:val="en-US"/>
        </w:rPr>
        <w:lastRenderedPageBreak/>
        <w:t>The following list of contents is a current very first draft and will probably change in the future.</w:t>
      </w:r>
    </w:p>
    <w:p w:rsidR="009F2660" w:rsidRDefault="009F2660" w:rsidP="009F2660">
      <w:pPr>
        <w:pStyle w:val="Heading2"/>
        <w:rPr>
          <w:lang w:val="en-US"/>
        </w:rPr>
      </w:pPr>
      <w:r>
        <w:rPr>
          <w:lang w:val="en-US"/>
        </w:rPr>
        <w:t>Structure for the application components and use cases</w:t>
      </w:r>
    </w:p>
    <w:p w:rsidR="009F2660" w:rsidRDefault="009F2660" w:rsidP="009F2660">
      <w:pPr>
        <w:pStyle w:val="Heading3"/>
        <w:rPr>
          <w:lang w:val="en-US"/>
        </w:rPr>
      </w:pPr>
      <w:r>
        <w:rPr>
          <w:lang w:val="en-US"/>
        </w:rPr>
        <w:t>ACO_Booking_Ordering</w:t>
      </w:r>
    </w:p>
    <w:p w:rsidR="009F2660" w:rsidRDefault="009F2660" w:rsidP="009F2660">
      <w:pPr>
        <w:rPr>
          <w:lang w:val="en-US"/>
        </w:rPr>
      </w:pPr>
      <w:r>
        <w:rPr>
          <w:lang w:val="en-US"/>
        </w:rPr>
        <w:t xml:space="preserve">This application component handles the management of bookings (whole reservations) and orderings (food and drink for one person). </w:t>
      </w:r>
    </w:p>
    <w:p w:rsidR="009F2660" w:rsidRDefault="009F2660" w:rsidP="009F2660">
      <w:pPr>
        <w:rPr>
          <w:lang w:val="en-US"/>
        </w:rPr>
      </w:pPr>
      <w:r w:rsidRPr="00642300">
        <w:rPr>
          <w:b/>
          <w:lang w:val="en-US"/>
        </w:rPr>
        <w:t>UC_Book_Table</w:t>
      </w:r>
      <w:r>
        <w:rPr>
          <w:lang w:val="en-US"/>
        </w:rPr>
        <w:t xml:space="preserve">: This use case </w:t>
      </w:r>
      <w:r w:rsidR="00D87D6D">
        <w:rPr>
          <w:lang w:val="en-US"/>
        </w:rPr>
        <w:t xml:space="preserve">will get the relevant data for the booking of a table (date, time, email, numbers, friends, invitation text) and create a booking (if possible) for it. If no tables </w:t>
      </w:r>
      <w:r w:rsidR="000F60C8">
        <w:rPr>
          <w:lang w:val="en-US"/>
        </w:rPr>
        <w:t xml:space="preserve">at all </w:t>
      </w:r>
      <w:r w:rsidR="00D87D6D">
        <w:rPr>
          <w:lang w:val="en-US"/>
        </w:rPr>
        <w:t xml:space="preserve">are available, it will create an appropriate message. </w:t>
      </w:r>
      <w:r w:rsidR="000F60C8">
        <w:rPr>
          <w:lang w:val="en-US"/>
        </w:rPr>
        <w:t xml:space="preserve">It will send a confirmation email to the host. </w:t>
      </w:r>
      <w:r w:rsidR="00D87D6D">
        <w:rPr>
          <w:lang w:val="en-US"/>
        </w:rPr>
        <w:t>The invitation of friends could be delegated to UF_Invite_friends.</w:t>
      </w:r>
    </w:p>
    <w:p w:rsidR="00D87D6D" w:rsidRDefault="00D87D6D" w:rsidP="009F2660">
      <w:pPr>
        <w:rPr>
          <w:lang w:val="en-US"/>
        </w:rPr>
      </w:pPr>
      <w:r w:rsidRPr="00642300">
        <w:rPr>
          <w:b/>
          <w:lang w:val="en-US"/>
        </w:rPr>
        <w:t>UC_Order_Meal</w:t>
      </w:r>
      <w:r>
        <w:rPr>
          <w:lang w:val="en-US"/>
        </w:rPr>
        <w:t xml:space="preserve">: This use case will get the relevant data for a meal (dishes, drinks, additions, comments), </w:t>
      </w:r>
      <w:r w:rsidR="000F60C8">
        <w:rPr>
          <w:lang w:val="en-US"/>
        </w:rPr>
        <w:t xml:space="preserve">will </w:t>
      </w:r>
      <w:r>
        <w:rPr>
          <w:lang w:val="en-US"/>
        </w:rPr>
        <w:t xml:space="preserve">validate the data and </w:t>
      </w:r>
      <w:r w:rsidR="000F60C8">
        <w:rPr>
          <w:lang w:val="en-US"/>
        </w:rPr>
        <w:t xml:space="preserve">will </w:t>
      </w:r>
      <w:r>
        <w:rPr>
          <w:lang w:val="en-US"/>
        </w:rPr>
        <w:t>store it for one guest of a booking.</w:t>
      </w:r>
      <w:r w:rsidR="009104DE">
        <w:rPr>
          <w:lang w:val="en-US"/>
        </w:rPr>
        <w:t xml:space="preserve"> It will compute the price of the meal including VAT.</w:t>
      </w:r>
      <w:ins w:id="0" w:author="Hinken, Christian" w:date="2017-02-20T09:25:00Z">
        <w:r w:rsidR="002D6F37">
          <w:rPr>
            <w:lang w:val="en-US"/>
          </w:rPr>
          <w:t xml:space="preserve"> The system will send an email containing </w:t>
        </w:r>
      </w:ins>
      <w:ins w:id="1" w:author="Hinken, Christian" w:date="2017-02-20T09:26:00Z">
        <w:r w:rsidR="002D6F37">
          <w:rPr>
            <w:lang w:val="en-US"/>
          </w:rPr>
          <w:t>details about the order to the guest.</w:t>
        </w:r>
      </w:ins>
    </w:p>
    <w:p w:rsidR="00D87D6D" w:rsidRDefault="00D87D6D" w:rsidP="009F2660">
      <w:pPr>
        <w:rPr>
          <w:lang w:val="en-US"/>
        </w:rPr>
      </w:pPr>
      <w:r w:rsidRPr="00642300">
        <w:rPr>
          <w:b/>
          <w:lang w:val="en-US"/>
        </w:rPr>
        <w:t>UF_Invite_friends</w:t>
      </w:r>
      <w:r>
        <w:rPr>
          <w:lang w:val="en-US"/>
        </w:rPr>
        <w:t>: This use case function will create unique references</w:t>
      </w:r>
      <w:r w:rsidR="000F60C8">
        <w:rPr>
          <w:lang w:val="en-US"/>
        </w:rPr>
        <w:t xml:space="preserve"> (text and QR-Code)</w:t>
      </w:r>
      <w:r>
        <w:rPr>
          <w:lang w:val="en-US"/>
        </w:rPr>
        <w:t xml:space="preserve"> for each invited friend and send emails containing an invitation text</w:t>
      </w:r>
      <w:r w:rsidR="00CE0EC9">
        <w:rPr>
          <w:lang w:val="en-US"/>
        </w:rPr>
        <w:t>, a link to directly place the order for the meal, a link to accept the invitation without ordering and a link to refuse</w:t>
      </w:r>
      <w:r>
        <w:rPr>
          <w:lang w:val="en-US"/>
        </w:rPr>
        <w:t xml:space="preserve">. The handling of </w:t>
      </w:r>
      <w:r w:rsidR="00CE0EC9">
        <w:rPr>
          <w:lang w:val="en-US"/>
        </w:rPr>
        <w:t>the link to directly order the meal</w:t>
      </w:r>
      <w:r>
        <w:rPr>
          <w:lang w:val="en-US"/>
        </w:rPr>
        <w:t xml:space="preserve"> will be part of a dialogue route</w:t>
      </w:r>
      <w:r w:rsidR="00CE0EC9">
        <w:rPr>
          <w:lang w:val="en-US"/>
        </w:rPr>
        <w:t>, the others will be handled by the following UC</w:t>
      </w:r>
      <w:r>
        <w:rPr>
          <w:lang w:val="en-US"/>
        </w:rPr>
        <w:t>.</w:t>
      </w:r>
      <w:ins w:id="2" w:author="Hinken, Christian" w:date="2017-02-20T09:21:00Z">
        <w:r w:rsidR="002D6F37">
          <w:rPr>
            <w:lang w:val="en-US"/>
          </w:rPr>
          <w:t xml:space="preserve"> Additionally, a mail containing all relevant information will be sent to the host.</w:t>
        </w:r>
      </w:ins>
    </w:p>
    <w:p w:rsidR="00D87D6D" w:rsidRDefault="00D87D6D" w:rsidP="009F2660">
      <w:pPr>
        <w:rPr>
          <w:lang w:val="en-US"/>
        </w:rPr>
      </w:pPr>
      <w:r w:rsidRPr="00642300">
        <w:rPr>
          <w:b/>
          <w:lang w:val="en-US"/>
        </w:rPr>
        <w:t>UC_Handle_invitation_feedback</w:t>
      </w:r>
      <w:r>
        <w:rPr>
          <w:lang w:val="en-US"/>
        </w:rPr>
        <w:t>: This use case will handle</w:t>
      </w:r>
      <w:r w:rsidR="00CE0EC9">
        <w:rPr>
          <w:lang w:val="en-US"/>
        </w:rPr>
        <w:t xml:space="preserve"> refusals and acceptances for invitation. The UC will</w:t>
      </w:r>
      <w:r>
        <w:rPr>
          <w:lang w:val="en-US"/>
        </w:rPr>
        <w:t xml:space="preserve"> validate the data and update the booking. </w:t>
      </w:r>
      <w:r w:rsidR="00CE0EC9">
        <w:rPr>
          <w:lang w:val="en-US"/>
        </w:rPr>
        <w:t>In case of invalid data, it will present an appropriate response.</w:t>
      </w:r>
      <w:ins w:id="3" w:author="Hinken, Christian" w:date="2017-02-20T09:23:00Z">
        <w:r w:rsidR="002D6F37">
          <w:rPr>
            <w:lang w:val="en-US"/>
          </w:rPr>
          <w:t xml:space="preserve"> If a guest has cancelled an invite, all other </w:t>
        </w:r>
      </w:ins>
      <w:ins w:id="4" w:author="Hinken, Christian" w:date="2017-02-20T09:24:00Z">
        <w:r w:rsidR="002D6F37">
          <w:rPr>
            <w:lang w:val="en-US"/>
          </w:rPr>
          <w:t>guests</w:t>
        </w:r>
      </w:ins>
      <w:ins w:id="5" w:author="Hinken, Christian" w:date="2017-02-20T09:23:00Z">
        <w:r w:rsidR="002D6F37">
          <w:rPr>
            <w:lang w:val="en-US"/>
          </w:rPr>
          <w:t xml:space="preserve"> </w:t>
        </w:r>
      </w:ins>
      <w:ins w:id="6" w:author="Hinken, Christian" w:date="2017-02-20T09:24:00Z">
        <w:r w:rsidR="002D6F37">
          <w:rPr>
            <w:lang w:val="en-US"/>
          </w:rPr>
          <w:t xml:space="preserve">are sent an information, and all previously ordered meals for the guest are </w:t>
        </w:r>
      </w:ins>
      <w:ins w:id="7" w:author="Hinken, Christian" w:date="2017-02-20T09:25:00Z">
        <w:r w:rsidR="002D6F37">
          <w:rPr>
            <w:lang w:val="en-US"/>
          </w:rPr>
          <w:t>deleted.</w:t>
        </w:r>
      </w:ins>
    </w:p>
    <w:p w:rsidR="008C1A07" w:rsidRDefault="008C1A07" w:rsidP="009F2660">
      <w:pPr>
        <w:rPr>
          <w:lang w:val="en-US"/>
        </w:rPr>
      </w:pPr>
      <w:r w:rsidRPr="008C1A07">
        <w:rPr>
          <w:b/>
          <w:lang w:val="en-US"/>
        </w:rPr>
        <w:t>UC_Select_Table</w:t>
      </w:r>
      <w:r>
        <w:rPr>
          <w:lang w:val="en-US"/>
        </w:rPr>
        <w:t>: This use case will be automatically executed by the system after all invitees of a booking have responded or a configured interval before the meal is reached: The system will optimize the table allocation</w:t>
      </w:r>
      <w:r w:rsidR="000F60C8">
        <w:rPr>
          <w:lang w:val="en-US"/>
        </w:rPr>
        <w:t xml:space="preserve"> in the restaurant</w:t>
      </w:r>
      <w:r>
        <w:rPr>
          <w:lang w:val="en-US"/>
        </w:rPr>
        <w:t>.</w:t>
      </w:r>
    </w:p>
    <w:p w:rsidR="008C1A07" w:rsidRDefault="00316B21" w:rsidP="009F2660">
      <w:pPr>
        <w:rPr>
          <w:lang w:val="en-US"/>
        </w:rPr>
      </w:pPr>
      <w:r w:rsidRPr="00316B21">
        <w:rPr>
          <w:b/>
          <w:lang w:val="en-US"/>
        </w:rPr>
        <w:t>UC_Check-In_Guest</w:t>
      </w:r>
      <w:r>
        <w:rPr>
          <w:lang w:val="en-US"/>
        </w:rPr>
        <w:t>: This use case will be used when the host or one of the invitees arrive at the restaurant. It will provide information about the reserved table, and it will update the booking status.</w:t>
      </w:r>
    </w:p>
    <w:p w:rsidR="00316B21" w:rsidRDefault="00316B21" w:rsidP="009F2660">
      <w:pPr>
        <w:rPr>
          <w:lang w:val="en-US"/>
        </w:rPr>
      </w:pPr>
      <w:r w:rsidRPr="00316B21">
        <w:rPr>
          <w:b/>
          <w:lang w:val="en-US"/>
        </w:rPr>
        <w:t>UC_Administrate_Booking</w:t>
      </w:r>
      <w:r>
        <w:rPr>
          <w:lang w:val="en-US"/>
        </w:rPr>
        <w:t>: This use case allows the creation, update and deletion of bookings and orderings. It will probably be generated via Cobigen.</w:t>
      </w:r>
    </w:p>
    <w:p w:rsidR="00CE0EC9" w:rsidRDefault="00CE0EC9" w:rsidP="00CE0EC9">
      <w:pPr>
        <w:pStyle w:val="Heading3"/>
        <w:rPr>
          <w:lang w:val="en-US"/>
        </w:rPr>
      </w:pPr>
      <w:r>
        <w:rPr>
          <w:lang w:val="en-US"/>
        </w:rPr>
        <w:t>ACO_Menu_Management</w:t>
      </w:r>
    </w:p>
    <w:p w:rsidR="00CE0EC9" w:rsidRDefault="00CE0EC9" w:rsidP="009F2660">
      <w:pPr>
        <w:rPr>
          <w:lang w:val="en-US"/>
        </w:rPr>
      </w:pPr>
      <w:r>
        <w:rPr>
          <w:lang w:val="en-US"/>
        </w:rPr>
        <w:t xml:space="preserve">This application component is responsible for managing the data about dishes and drinks the restaurant can offer. The presentation of the menu </w:t>
      </w:r>
      <w:r w:rsidR="00CB1BD6">
        <w:rPr>
          <w:lang w:val="en-US"/>
        </w:rPr>
        <w:t xml:space="preserve">and the selection of the dishes </w:t>
      </w:r>
      <w:r>
        <w:rPr>
          <w:lang w:val="en-US"/>
        </w:rPr>
        <w:t>is done in the dialogue.</w:t>
      </w:r>
    </w:p>
    <w:p w:rsidR="00CB1BD6" w:rsidRDefault="00CB1BD6" w:rsidP="009F2660">
      <w:pPr>
        <w:rPr>
          <w:lang w:val="en-US"/>
        </w:rPr>
      </w:pPr>
      <w:r w:rsidRPr="00642300">
        <w:rPr>
          <w:b/>
          <w:lang w:val="en-US"/>
        </w:rPr>
        <w:lastRenderedPageBreak/>
        <w:t>UF_Search_Menu-Items</w:t>
      </w:r>
      <w:r>
        <w:rPr>
          <w:lang w:val="en-US"/>
        </w:rPr>
        <w:t>: This use case allows to search or filter menu items based on different search parameters, e.g. names, categories</w:t>
      </w:r>
      <w:r w:rsidR="000F60C8">
        <w:rPr>
          <w:lang w:val="en-US"/>
        </w:rPr>
        <w:t>, likes</w:t>
      </w:r>
      <w:r>
        <w:rPr>
          <w:lang w:val="en-US"/>
        </w:rPr>
        <w:t xml:space="preserve"> or hashtags. A hit list will be returned, the entries of which can then (including images) be read in full.</w:t>
      </w:r>
    </w:p>
    <w:p w:rsidR="00316B21" w:rsidRDefault="00316B21" w:rsidP="009F2660">
      <w:pPr>
        <w:rPr>
          <w:lang w:val="en-US"/>
        </w:rPr>
      </w:pPr>
      <w:r w:rsidRPr="00642300">
        <w:rPr>
          <w:b/>
          <w:lang w:val="en-US"/>
        </w:rPr>
        <w:t>UF_</w:t>
      </w:r>
      <w:r w:rsidR="009104DE">
        <w:rPr>
          <w:b/>
          <w:lang w:val="en-US"/>
        </w:rPr>
        <w:t>Administrate</w:t>
      </w:r>
      <w:r w:rsidRPr="00642300">
        <w:rPr>
          <w:b/>
          <w:lang w:val="en-US"/>
        </w:rPr>
        <w:t>_Menu-Items</w:t>
      </w:r>
      <w:r>
        <w:rPr>
          <w:lang w:val="en-US"/>
        </w:rPr>
        <w:t>: This use case allows the creation, update and deletion of dishes, drinks, additions, Categories of dishes and drinks, and twitter data (hashtags). It will probably be generated via Cobigen.</w:t>
      </w:r>
    </w:p>
    <w:p w:rsidR="00CE0EC9" w:rsidRDefault="00CB1BD6" w:rsidP="00CB1BD6">
      <w:pPr>
        <w:pStyle w:val="Heading3"/>
        <w:rPr>
          <w:lang w:val="en-US"/>
        </w:rPr>
      </w:pPr>
      <w:r>
        <w:rPr>
          <w:lang w:val="en-US"/>
        </w:rPr>
        <w:t>ACO_Twitter_Integration</w:t>
      </w:r>
    </w:p>
    <w:p w:rsidR="00642300" w:rsidRDefault="00CB1BD6" w:rsidP="009F2660">
      <w:pPr>
        <w:rPr>
          <w:lang w:val="en-US"/>
        </w:rPr>
      </w:pPr>
      <w:r>
        <w:rPr>
          <w:lang w:val="en-US"/>
        </w:rPr>
        <w:t xml:space="preserve">This application component will typically contain </w:t>
      </w:r>
      <w:r w:rsidR="000F60C8">
        <w:rPr>
          <w:lang w:val="en-US"/>
        </w:rPr>
        <w:t>little data</w:t>
      </w:r>
      <w:r>
        <w:rPr>
          <w:lang w:val="en-US"/>
        </w:rPr>
        <w:t xml:space="preserve">. It is responsible to encapsulate the handling of the twitter </w:t>
      </w:r>
      <w:r w:rsidR="00642300">
        <w:rPr>
          <w:lang w:val="en-US"/>
        </w:rPr>
        <w:t>API.</w:t>
      </w:r>
    </w:p>
    <w:p w:rsidR="00642300" w:rsidRDefault="00642300" w:rsidP="009F2660">
      <w:pPr>
        <w:rPr>
          <w:lang w:val="en-US"/>
        </w:rPr>
      </w:pPr>
      <w:r w:rsidRPr="00642300">
        <w:rPr>
          <w:b/>
          <w:lang w:val="en-US"/>
        </w:rPr>
        <w:t>UF_Get_Twitter_Feedback</w:t>
      </w:r>
      <w:r>
        <w:rPr>
          <w:lang w:val="en-US"/>
        </w:rPr>
        <w:t>: This use case function uses the configured hashtag of a dish or drink to get the twitter feedback information (number of likes, last comments).</w:t>
      </w:r>
    </w:p>
    <w:p w:rsidR="00816D63" w:rsidRDefault="00642300" w:rsidP="009F2660">
      <w:pPr>
        <w:rPr>
          <w:lang w:val="en-US"/>
        </w:rPr>
      </w:pPr>
      <w:r w:rsidRPr="00642300">
        <w:rPr>
          <w:b/>
          <w:lang w:val="en-US"/>
        </w:rPr>
        <w:t>UC_Rate_Dish_Drink</w:t>
      </w:r>
      <w:r>
        <w:rPr>
          <w:lang w:val="en-US"/>
        </w:rPr>
        <w:t>: This use case allows to either “like” a dish or drink, or to enter a comment for the dish or drink. Both actions will probably create a tweet for the corresponding hashtag.</w:t>
      </w:r>
    </w:p>
    <w:p w:rsidR="00816D63" w:rsidRDefault="00816D63" w:rsidP="009F2660">
      <w:pPr>
        <w:rPr>
          <w:ins w:id="8" w:author="Hinken, Christian" w:date="2017-02-20T09:29:00Z"/>
          <w:lang w:val="en-US"/>
        </w:rPr>
      </w:pPr>
      <w:r w:rsidRPr="00816D63">
        <w:rPr>
          <w:b/>
          <w:lang w:val="en-US"/>
        </w:rPr>
        <w:t>UC_Update_Rating_Dish_Drink</w:t>
      </w:r>
      <w:r>
        <w:rPr>
          <w:lang w:val="en-US"/>
        </w:rPr>
        <w:t>: Since the number of likes is a filter criterion for a dish or drink, the number needs to be updated regularly. This can either be done during UC_Rate_Dish_Drink, or in regular intervals using the twitter API (which would be more stable). In this case, the current use case would check the likes of each dish and drink and update the menu data accordingly.</w:t>
      </w:r>
    </w:p>
    <w:p w:rsidR="008E2455" w:rsidRDefault="008E2455" w:rsidP="008E2455">
      <w:pPr>
        <w:pStyle w:val="Heading3"/>
        <w:rPr>
          <w:ins w:id="9" w:author="Hinken, Christian" w:date="2017-02-20T09:29:00Z"/>
          <w:lang w:val="en-US"/>
        </w:rPr>
      </w:pPr>
      <w:ins w:id="10" w:author="Hinken, Christian" w:date="2017-02-20T09:29:00Z">
        <w:r>
          <w:rPr>
            <w:lang w:val="en-US"/>
          </w:rPr>
          <w:t>ACO_User-</w:t>
        </w:r>
      </w:ins>
      <w:ins w:id="11" w:author="Hinken, Christian" w:date="2017-02-20T10:14:00Z">
        <w:r w:rsidR="007E136E">
          <w:rPr>
            <w:lang w:val="en-US"/>
          </w:rPr>
          <w:t>Data</w:t>
        </w:r>
      </w:ins>
      <w:ins w:id="12" w:author="Hinken, Christian" w:date="2017-02-20T09:29:00Z">
        <w:r>
          <w:rPr>
            <w:lang w:val="en-US"/>
          </w:rPr>
          <w:t>_Management</w:t>
        </w:r>
      </w:ins>
    </w:p>
    <w:p w:rsidR="008E2455" w:rsidRDefault="008E2455" w:rsidP="008E2455">
      <w:pPr>
        <w:rPr>
          <w:ins w:id="13" w:author="Hinken, Christian" w:date="2017-02-20T09:29:00Z"/>
          <w:lang w:val="en-US"/>
        </w:rPr>
      </w:pPr>
      <w:ins w:id="14" w:author="Hinken, Christian" w:date="2017-02-20T09:29:00Z">
        <w:r>
          <w:rPr>
            <w:lang w:val="en-US"/>
          </w:rPr>
          <w:t xml:space="preserve">This application component will </w:t>
        </w:r>
      </w:ins>
      <w:ins w:id="15" w:author="Hinken, Christian" w:date="2017-02-20T09:30:00Z">
        <w:r>
          <w:rPr>
            <w:lang w:val="en-US"/>
          </w:rPr>
          <w:t xml:space="preserve">manage information about the </w:t>
        </w:r>
      </w:ins>
      <w:ins w:id="16" w:author="Hinken, Christian" w:date="2017-02-20T10:14:00Z">
        <w:r w:rsidR="007E136E">
          <w:rPr>
            <w:lang w:val="en-US"/>
          </w:rPr>
          <w:t>people</w:t>
        </w:r>
      </w:ins>
      <w:ins w:id="17" w:author="Hinken, Christian" w:date="2017-02-20T09:30:00Z">
        <w:r>
          <w:rPr>
            <w:lang w:val="en-US"/>
          </w:rPr>
          <w:t xml:space="preserve"> using the MyThaiStar application.</w:t>
        </w:r>
      </w:ins>
      <w:ins w:id="18" w:author="Hinken, Christian" w:date="2017-02-20T10:14:00Z">
        <w:r w:rsidR="007E136E">
          <w:rPr>
            <w:lang w:val="en-US"/>
          </w:rPr>
          <w:t xml:space="preserve"> Currently, this is limited to the twitter data. It could however easily be extended.</w:t>
        </w:r>
      </w:ins>
    </w:p>
    <w:p w:rsidR="00957321" w:rsidRPr="00957321" w:rsidRDefault="007E136E" w:rsidP="008E2455">
      <w:pPr>
        <w:rPr>
          <w:ins w:id="19" w:author="Hinken, Christian" w:date="2017-02-20T09:33:00Z"/>
          <w:lang w:val="en-US"/>
          <w:rPrChange w:id="20" w:author="Hinken, Christian" w:date="2017-02-20T09:34:00Z">
            <w:rPr>
              <w:ins w:id="21" w:author="Hinken, Christian" w:date="2017-02-20T09:33:00Z"/>
              <w:b/>
              <w:lang w:val="en-US"/>
            </w:rPr>
          </w:rPrChange>
        </w:rPr>
      </w:pPr>
      <w:ins w:id="22" w:author="Hinken, Christian" w:date="2017-02-20T09:33:00Z">
        <w:r>
          <w:rPr>
            <w:b/>
            <w:lang w:val="en-US"/>
          </w:rPr>
          <w:t>UC</w:t>
        </w:r>
        <w:r w:rsidR="00957321">
          <w:rPr>
            <w:b/>
            <w:lang w:val="en-US"/>
          </w:rPr>
          <w:t xml:space="preserve">_Authenticate_User: </w:t>
        </w:r>
      </w:ins>
      <w:ins w:id="23" w:author="Hinken, Christian" w:date="2017-02-20T09:34:00Z">
        <w:r w:rsidR="00957321">
          <w:rPr>
            <w:lang w:val="en-US"/>
          </w:rPr>
          <w:t xml:space="preserve">This </w:t>
        </w:r>
      </w:ins>
      <w:ins w:id="24" w:author="Hinken, Christian" w:date="2017-02-20T09:53:00Z">
        <w:r w:rsidR="009A54D5">
          <w:rPr>
            <w:lang w:val="en-US"/>
          </w:rPr>
          <w:t xml:space="preserve">use case will authenticate a user based on a user-name and a </w:t>
        </w:r>
      </w:ins>
      <w:ins w:id="25" w:author="Hinken, Christian" w:date="2017-02-20T09:54:00Z">
        <w:r w:rsidR="009A54D5">
          <w:rPr>
            <w:lang w:val="en-US"/>
          </w:rPr>
          <w:t>password</w:t>
        </w:r>
      </w:ins>
      <w:ins w:id="26" w:author="Hinken, Christian" w:date="2017-02-20T09:53:00Z">
        <w:r w:rsidR="009A54D5">
          <w:rPr>
            <w:lang w:val="en-US"/>
          </w:rPr>
          <w:t>.</w:t>
        </w:r>
      </w:ins>
      <w:ins w:id="27" w:author="Hinken, Christian" w:date="2017-02-20T10:15:00Z">
        <w:r>
          <w:rPr>
            <w:lang w:val="en-US"/>
          </w:rPr>
          <w:t xml:space="preserve"> After this, the user will be associated with </w:t>
        </w:r>
      </w:ins>
      <w:ins w:id="28" w:author="Hinken, Christian" w:date="2017-02-20T10:16:00Z">
        <w:r>
          <w:rPr>
            <w:lang w:val="en-US"/>
          </w:rPr>
          <w:t>the</w:t>
        </w:r>
      </w:ins>
      <w:ins w:id="29" w:author="Hinken, Christian" w:date="2017-02-20T10:15:00Z">
        <w:r>
          <w:rPr>
            <w:lang w:val="en-US"/>
          </w:rPr>
          <w:t xml:space="preserve"> </w:t>
        </w:r>
      </w:ins>
      <w:ins w:id="30" w:author="Hinken, Christian" w:date="2017-02-20T10:16:00Z">
        <w:r>
          <w:rPr>
            <w:lang w:val="en-US"/>
          </w:rPr>
          <w:t>current session, and the twitter data will be used for twitter integration.</w:t>
        </w:r>
      </w:ins>
    </w:p>
    <w:p w:rsidR="008E2455" w:rsidRDefault="008E2455" w:rsidP="008E2455">
      <w:pPr>
        <w:rPr>
          <w:ins w:id="31" w:author="Hinken, Christian" w:date="2017-02-20T10:19:00Z"/>
          <w:lang w:val="en-US"/>
        </w:rPr>
      </w:pPr>
      <w:ins w:id="32" w:author="Hinken, Christian" w:date="2017-02-20T09:29:00Z">
        <w:r w:rsidRPr="00642300">
          <w:rPr>
            <w:b/>
            <w:lang w:val="en-US"/>
          </w:rPr>
          <w:t>UF_</w:t>
        </w:r>
      </w:ins>
      <w:ins w:id="33" w:author="Hinken, Christian" w:date="2017-02-20T09:32:00Z">
        <w:r>
          <w:rPr>
            <w:b/>
            <w:lang w:val="en-US"/>
          </w:rPr>
          <w:t>Get_</w:t>
        </w:r>
      </w:ins>
      <w:ins w:id="34" w:author="Hinken, Christian" w:date="2017-02-20T09:55:00Z">
        <w:r w:rsidR="007E136E">
          <w:rPr>
            <w:b/>
            <w:lang w:val="en-US"/>
          </w:rPr>
          <w:t>User</w:t>
        </w:r>
      </w:ins>
      <w:ins w:id="35" w:author="Hinken, Christian" w:date="2017-02-20T09:32:00Z">
        <w:r>
          <w:rPr>
            <w:b/>
            <w:lang w:val="en-US"/>
          </w:rPr>
          <w:t>-Data</w:t>
        </w:r>
      </w:ins>
      <w:ins w:id="36" w:author="Hinken, Christian" w:date="2017-02-20T09:29:00Z">
        <w:r>
          <w:rPr>
            <w:lang w:val="en-US"/>
          </w:rPr>
          <w:t xml:space="preserve">: This use case function </w:t>
        </w:r>
      </w:ins>
      <w:ins w:id="37" w:author="Hinken, Christian" w:date="2017-02-20T10:17:00Z">
        <w:r w:rsidR="007E136E">
          <w:rPr>
            <w:lang w:val="en-US"/>
          </w:rPr>
          <w:t>gets the user data of an already authenticatd user</w:t>
        </w:r>
      </w:ins>
      <w:ins w:id="38" w:author="Hinken, Christian" w:date="2017-02-20T09:33:00Z">
        <w:r w:rsidR="00957321">
          <w:rPr>
            <w:lang w:val="en-US"/>
          </w:rPr>
          <w:t xml:space="preserve">. </w:t>
        </w:r>
      </w:ins>
      <w:ins w:id="39" w:author="Hinken, Christian" w:date="2017-02-20T10:18:00Z">
        <w:r w:rsidR="007E136E">
          <w:rPr>
            <w:lang w:val="en-US"/>
          </w:rPr>
          <w:t>Currently, i</w:t>
        </w:r>
      </w:ins>
      <w:ins w:id="40" w:author="Hinken, Christian" w:date="2017-02-20T09:33:00Z">
        <w:r w:rsidR="00957321">
          <w:rPr>
            <w:lang w:val="en-US"/>
          </w:rPr>
          <w:t xml:space="preserve">t will return </w:t>
        </w:r>
      </w:ins>
      <w:ins w:id="41" w:author="Hinken, Christian" w:date="2017-02-20T09:55:00Z">
        <w:r w:rsidR="009A54D5">
          <w:rPr>
            <w:lang w:val="en-US"/>
          </w:rPr>
          <w:t xml:space="preserve">the </w:t>
        </w:r>
      </w:ins>
      <w:ins w:id="42" w:author="Hinken, Christian" w:date="2017-02-20T10:18:00Z">
        <w:r w:rsidR="007E136E">
          <w:rPr>
            <w:lang w:val="en-US"/>
          </w:rPr>
          <w:t xml:space="preserve">twitter </w:t>
        </w:r>
      </w:ins>
      <w:ins w:id="43" w:author="Hinken, Christian" w:date="2017-02-20T09:55:00Z">
        <w:r w:rsidR="009A54D5">
          <w:rPr>
            <w:lang w:val="en-US"/>
          </w:rPr>
          <w:t>data of the user</w:t>
        </w:r>
      </w:ins>
      <w:ins w:id="44" w:author="Hinken, Christian" w:date="2017-02-20T10:18:00Z">
        <w:r w:rsidR="007E136E">
          <w:rPr>
            <w:lang w:val="en-US"/>
          </w:rPr>
          <w:t xml:space="preserve"> (see </w:t>
        </w:r>
        <w:r w:rsidR="007E136E">
          <w:rPr>
            <w:lang w:val="en-US"/>
          </w:rPr>
          <w:fldChar w:fldCharType="begin"/>
        </w:r>
        <w:r w:rsidR="007E136E">
          <w:rPr>
            <w:lang w:val="en-US"/>
          </w:rPr>
          <w:instrText xml:space="preserve"> REF _Ref475349258 \h </w:instrText>
        </w:r>
        <w:r w:rsidR="007E136E">
          <w:rPr>
            <w:lang w:val="en-US"/>
          </w:rPr>
        </w:r>
      </w:ins>
      <w:r w:rsidR="007E136E">
        <w:rPr>
          <w:lang w:val="en-US"/>
        </w:rPr>
        <w:fldChar w:fldCharType="separate"/>
      </w:r>
      <w:ins w:id="45" w:author="Hinken, Christian" w:date="2017-02-20T10:18:00Z">
        <w:r w:rsidR="007E136E">
          <w:rPr>
            <w:lang w:val="en-US"/>
          </w:rPr>
          <w:t>MCO_User-Data</w:t>
        </w:r>
        <w:r w:rsidR="007E136E">
          <w:rPr>
            <w:lang w:val="en-US"/>
          </w:rPr>
          <w:fldChar w:fldCharType="end"/>
        </w:r>
        <w:r w:rsidR="007E136E">
          <w:rPr>
            <w:lang w:val="en-US"/>
          </w:rPr>
          <w:t>)</w:t>
        </w:r>
      </w:ins>
      <w:ins w:id="46" w:author="Hinken, Christian" w:date="2017-02-20T09:29:00Z">
        <w:r>
          <w:rPr>
            <w:lang w:val="en-US"/>
          </w:rPr>
          <w:t>.</w:t>
        </w:r>
      </w:ins>
    </w:p>
    <w:p w:rsidR="008E2455" w:rsidRDefault="007E136E" w:rsidP="009F2660">
      <w:pPr>
        <w:rPr>
          <w:lang w:val="en-US"/>
        </w:rPr>
      </w:pPr>
      <w:ins w:id="47" w:author="Hinken, Christian" w:date="2017-02-20T10:19:00Z">
        <w:r w:rsidRPr="007E136E">
          <w:rPr>
            <w:b/>
            <w:lang w:val="en-US"/>
            <w:rPrChange w:id="48" w:author="Hinken, Christian" w:date="2017-02-20T10:20:00Z">
              <w:rPr>
                <w:lang w:val="en-US"/>
              </w:rPr>
            </w:rPrChange>
          </w:rPr>
          <w:t>U</w:t>
        </w:r>
      </w:ins>
      <w:ins w:id="49" w:author="Hinken, Christian" w:date="2017-02-20T10:20:00Z">
        <w:r>
          <w:rPr>
            <w:b/>
            <w:lang w:val="en-US"/>
          </w:rPr>
          <w:t>C</w:t>
        </w:r>
      </w:ins>
      <w:ins w:id="50" w:author="Hinken, Christian" w:date="2017-02-20T10:19:00Z">
        <w:r w:rsidRPr="007E136E">
          <w:rPr>
            <w:b/>
            <w:lang w:val="en-US"/>
            <w:rPrChange w:id="51" w:author="Hinken, Christian" w:date="2017-02-20T10:20:00Z">
              <w:rPr>
                <w:lang w:val="en-US"/>
              </w:rPr>
            </w:rPrChange>
          </w:rPr>
          <w:t>_Manage_User</w:t>
        </w:r>
        <w:r>
          <w:rPr>
            <w:lang w:val="en-US"/>
          </w:rPr>
          <w:t xml:space="preserve">: This use case will handle the update of passwords, of other user data like </w:t>
        </w:r>
      </w:ins>
      <w:ins w:id="52" w:author="Hinken, Christian" w:date="2017-02-20T10:20:00Z">
        <w:r>
          <w:rPr>
            <w:lang w:val="en-US"/>
          </w:rPr>
          <w:t>first and last names, of the twitter data, and the deletion of a user account.</w:t>
        </w:r>
      </w:ins>
    </w:p>
    <w:p w:rsidR="00642300" w:rsidRDefault="00642300" w:rsidP="00642300">
      <w:pPr>
        <w:pStyle w:val="Heading2"/>
        <w:rPr>
          <w:lang w:val="en-US"/>
        </w:rPr>
      </w:pPr>
      <w:r>
        <w:rPr>
          <w:lang w:val="en-US"/>
        </w:rPr>
        <w:t>Structure of the data model</w:t>
      </w:r>
    </w:p>
    <w:p w:rsidR="00CB1BD6" w:rsidRDefault="00642300" w:rsidP="009F2660">
      <w:pPr>
        <w:rPr>
          <w:lang w:val="en-US"/>
        </w:rPr>
      </w:pPr>
      <w:r>
        <w:rPr>
          <w:lang w:val="en-US"/>
        </w:rPr>
        <w:t>Components encapsulate the data they are responsible for. Therefore, the cutting of components depends upon the data that needs to be managed, and the cutting of data models depends on the components.</w:t>
      </w:r>
    </w:p>
    <w:p w:rsidR="00642300" w:rsidRDefault="00642300" w:rsidP="009F2660">
      <w:pPr>
        <w:rPr>
          <w:lang w:val="en-US"/>
        </w:rPr>
      </w:pPr>
      <w:r>
        <w:rPr>
          <w:lang w:val="en-US"/>
        </w:rPr>
        <w:t>The data model is therefore cut into two model components: MCO_Bookings_Orders and MCO_Menu</w:t>
      </w:r>
      <w:r w:rsidR="00AF4187">
        <w:rPr>
          <w:lang w:val="en-US"/>
        </w:rPr>
        <w:t>.</w:t>
      </w:r>
    </w:p>
    <w:p w:rsidR="00642300" w:rsidRDefault="00AF4187" w:rsidP="00642300">
      <w:pPr>
        <w:pStyle w:val="Heading3"/>
        <w:rPr>
          <w:lang w:val="en-US"/>
        </w:rPr>
      </w:pPr>
      <w:r>
        <w:rPr>
          <w:lang w:val="en-US"/>
        </w:rPr>
        <w:lastRenderedPageBreak/>
        <w:t>MCO_Bookings_Orders</w:t>
      </w:r>
    </w:p>
    <w:p w:rsidR="00AF4187" w:rsidRDefault="00C84319" w:rsidP="00AF4187">
      <w:pPr>
        <w:jc w:val="center"/>
        <w:rPr>
          <w:lang w:val="en-US"/>
        </w:rPr>
      </w:pPr>
      <w:r w:rsidRPr="00C84319">
        <w:rPr>
          <w:noProof/>
        </w:rPr>
        <w:drawing>
          <wp:inline distT="0" distB="0" distL="0" distR="0">
            <wp:extent cx="2647950" cy="411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4118610"/>
                    </a:xfrm>
                    <a:prstGeom prst="rect">
                      <a:avLst/>
                    </a:prstGeom>
                    <a:noFill/>
                    <a:ln>
                      <a:noFill/>
                    </a:ln>
                  </pic:spPr>
                </pic:pic>
              </a:graphicData>
            </a:graphic>
          </wp:inline>
        </w:drawing>
      </w:r>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sidR="007E136E">
        <w:rPr>
          <w:noProof/>
          <w:lang w:val="en-US"/>
        </w:rPr>
        <w:t>1</w:t>
      </w:r>
      <w:r>
        <w:fldChar w:fldCharType="end"/>
      </w:r>
      <w:r w:rsidRPr="00AF4187">
        <w:rPr>
          <w:lang w:val="en-US"/>
        </w:rPr>
        <w:t>: Data model structure for booking</w:t>
      </w:r>
      <w:r w:rsidR="000F60C8">
        <w:rPr>
          <w:lang w:val="en-US"/>
        </w:rPr>
        <w:t xml:space="preserve"> (not final)</w:t>
      </w:r>
    </w:p>
    <w:p w:rsidR="00AF4187" w:rsidRDefault="000F60C8" w:rsidP="00AF4187">
      <w:pPr>
        <w:rPr>
          <w:lang w:val="en-US"/>
        </w:rPr>
      </w:pPr>
      <w:r>
        <w:rPr>
          <w:lang w:val="en-US"/>
        </w:rPr>
        <w:t>It is important to recognize</w:t>
      </w:r>
      <w:r w:rsidR="00AF4187">
        <w:rPr>
          <w:lang w:val="en-US"/>
        </w:rPr>
        <w:t xml:space="preserve"> that every person (friends and host) </w:t>
      </w:r>
      <w:r>
        <w:rPr>
          <w:lang w:val="en-US"/>
        </w:rPr>
        <w:t>is</w:t>
      </w:r>
      <w:r w:rsidR="00AF4187">
        <w:rPr>
          <w:lang w:val="en-US"/>
        </w:rPr>
        <w:t xml:space="preserve"> a booked person. Even if no email addresses (and only numbers of guests) were given,</w:t>
      </w:r>
      <w:r>
        <w:rPr>
          <w:lang w:val="en-US"/>
        </w:rPr>
        <w:t xml:space="preserve"> references for each person will be generated, and</w:t>
      </w:r>
      <w:r w:rsidR="00AF4187">
        <w:rPr>
          <w:lang w:val="en-US"/>
        </w:rPr>
        <w:t xml:space="preserve"> </w:t>
      </w:r>
      <w:r>
        <w:rPr>
          <w:lang w:val="en-US"/>
        </w:rPr>
        <w:t>“order-</w:t>
      </w:r>
      <w:r w:rsidR="00AF4187">
        <w:rPr>
          <w:lang w:val="en-US"/>
        </w:rPr>
        <w:t>links</w:t>
      </w:r>
      <w:r>
        <w:rPr>
          <w:lang w:val="en-US"/>
        </w:rPr>
        <w:t>”</w:t>
      </w:r>
      <w:r w:rsidR="00AF4187">
        <w:rPr>
          <w:lang w:val="en-US"/>
        </w:rPr>
        <w:t xml:space="preserve"> for all participants could be sent to the host.</w:t>
      </w:r>
    </w:p>
    <w:p w:rsidR="00AF4187" w:rsidRDefault="00AF4187" w:rsidP="00AF4187">
      <w:pPr>
        <w:rPr>
          <w:lang w:val="en-US"/>
        </w:rPr>
      </w:pPr>
      <w:r>
        <w:rPr>
          <w:lang w:val="en-US"/>
        </w:rPr>
        <w:t>The order encapsulates the dishes and drinks one participant has ordered:</w:t>
      </w:r>
    </w:p>
    <w:p w:rsidR="00AF4187" w:rsidRDefault="00C84319" w:rsidP="00AF4187">
      <w:pPr>
        <w:rPr>
          <w:lang w:val="en-US"/>
        </w:rPr>
      </w:pPr>
      <w:del w:id="53" w:author="Hinken, Christian" w:date="2017-02-20T10:02:00Z">
        <w:r w:rsidRPr="00C84319" w:rsidDel="00192104">
          <w:rPr>
            <w:noProof/>
          </w:rPr>
          <w:lastRenderedPageBreak/>
          <w:drawing>
            <wp:inline distT="0" distB="0" distL="0" distR="0">
              <wp:extent cx="5976620" cy="324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620" cy="3245865"/>
                      </a:xfrm>
                      <a:prstGeom prst="rect">
                        <a:avLst/>
                      </a:prstGeom>
                      <a:noFill/>
                      <a:ln>
                        <a:noFill/>
                      </a:ln>
                    </pic:spPr>
                  </pic:pic>
                </a:graphicData>
              </a:graphic>
            </wp:inline>
          </w:drawing>
        </w:r>
      </w:del>
      <w:ins w:id="54" w:author="Hinken, Christian" w:date="2017-02-20T10:02:00Z">
        <w:r w:rsidR="00192104" w:rsidRPr="00192104">
          <w:rPr>
            <w:lang w:val="en-US"/>
          </w:rPr>
          <w:t xml:space="preserve"> </w:t>
        </w:r>
        <w:r w:rsidR="00192104" w:rsidRPr="00192104">
          <w:rPr>
            <w:noProof/>
          </w:rPr>
          <w:drawing>
            <wp:inline distT="0" distB="0" distL="0" distR="0">
              <wp:extent cx="5976620" cy="2315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6620" cy="2315272"/>
                      </a:xfrm>
                      <a:prstGeom prst="rect">
                        <a:avLst/>
                      </a:prstGeom>
                      <a:noFill/>
                      <a:ln>
                        <a:noFill/>
                      </a:ln>
                    </pic:spPr>
                  </pic:pic>
                </a:graphicData>
              </a:graphic>
            </wp:inline>
          </w:drawing>
        </w:r>
      </w:ins>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sidR="007E136E">
        <w:rPr>
          <w:noProof/>
          <w:lang w:val="en-US"/>
        </w:rPr>
        <w:t>2</w:t>
      </w:r>
      <w:r>
        <w:fldChar w:fldCharType="end"/>
      </w:r>
      <w:r w:rsidRPr="00AF4187">
        <w:rPr>
          <w:lang w:val="en-US"/>
        </w:rPr>
        <w:t>: Data model structure of an order</w:t>
      </w:r>
      <w:r w:rsidR="00C84319">
        <w:rPr>
          <w:lang w:val="en-US"/>
        </w:rPr>
        <w:t xml:space="preserve"> (not final)</w:t>
      </w:r>
    </w:p>
    <w:p w:rsidR="00AF4187" w:rsidRDefault="00AF4187" w:rsidP="00AF4187">
      <w:pPr>
        <w:rPr>
          <w:lang w:val="en-US"/>
        </w:rPr>
      </w:pPr>
      <w:r>
        <w:rPr>
          <w:lang w:val="en-US"/>
        </w:rPr>
        <w:t>The main distinction here is that an ordered dish may contain a comment and a number of additions, while a drink is simply ordered without any supplementary information.</w:t>
      </w:r>
    </w:p>
    <w:p w:rsidR="00AF4187" w:rsidRDefault="00AF4187" w:rsidP="00AF4187">
      <w:pPr>
        <w:pStyle w:val="Heading3"/>
        <w:rPr>
          <w:lang w:val="en-US"/>
        </w:rPr>
      </w:pPr>
      <w:r>
        <w:rPr>
          <w:lang w:val="en-US"/>
        </w:rPr>
        <w:t>MCO_Menu</w:t>
      </w:r>
    </w:p>
    <w:p w:rsidR="00AF4187" w:rsidRDefault="00AF4187" w:rsidP="00AF4187">
      <w:pPr>
        <w:rPr>
          <w:lang w:val="en-US"/>
        </w:rPr>
      </w:pPr>
      <w:r>
        <w:rPr>
          <w:lang w:val="en-US"/>
        </w:rPr>
        <w:t>The structure of the menu data could be as follows:</w:t>
      </w:r>
    </w:p>
    <w:p w:rsidR="00AF4187" w:rsidDel="00192104" w:rsidRDefault="00AF4187" w:rsidP="00AF4187">
      <w:pPr>
        <w:rPr>
          <w:del w:id="55" w:author="Hinken, Christian" w:date="2017-02-20T10:02:00Z"/>
          <w:lang w:val="en-US"/>
        </w:rPr>
      </w:pPr>
    </w:p>
    <w:p w:rsidR="00AF4187" w:rsidRDefault="00C84319" w:rsidP="00AF4187">
      <w:pPr>
        <w:rPr>
          <w:lang w:val="en-US"/>
        </w:rPr>
      </w:pPr>
      <w:del w:id="56" w:author="Hinken, Christian" w:date="2017-02-20T10:02:00Z">
        <w:r w:rsidRPr="00C84319" w:rsidDel="00192104">
          <w:rPr>
            <w:noProof/>
          </w:rPr>
          <w:lastRenderedPageBreak/>
          <w:drawing>
            <wp:inline distT="0" distB="0" distL="0" distR="0">
              <wp:extent cx="5976620" cy="3093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6620" cy="3093948"/>
                      </a:xfrm>
                      <a:prstGeom prst="rect">
                        <a:avLst/>
                      </a:prstGeom>
                      <a:noFill/>
                      <a:ln>
                        <a:noFill/>
                      </a:ln>
                    </pic:spPr>
                  </pic:pic>
                </a:graphicData>
              </a:graphic>
            </wp:inline>
          </w:drawing>
        </w:r>
      </w:del>
      <w:ins w:id="57" w:author="Hinken, Christian" w:date="2017-02-20T10:02:00Z">
        <w:r w:rsidR="00192104" w:rsidRPr="00192104">
          <w:rPr>
            <w:lang w:val="en-US"/>
          </w:rPr>
          <w:t xml:space="preserve"> </w:t>
        </w:r>
        <w:r w:rsidR="00192104" w:rsidRPr="00192104">
          <w:rPr>
            <w:noProof/>
          </w:rPr>
          <w:drawing>
            <wp:inline distT="0" distB="0" distL="0" distR="0">
              <wp:extent cx="5976620" cy="3095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620" cy="3095501"/>
                      </a:xfrm>
                      <a:prstGeom prst="rect">
                        <a:avLst/>
                      </a:prstGeom>
                      <a:noFill/>
                      <a:ln>
                        <a:noFill/>
                      </a:ln>
                    </pic:spPr>
                  </pic:pic>
                </a:graphicData>
              </a:graphic>
            </wp:inline>
          </w:drawing>
        </w:r>
      </w:ins>
    </w:p>
    <w:p w:rsidR="00AF4187" w:rsidRPr="00AF4187" w:rsidRDefault="00AF4187" w:rsidP="00AF4187">
      <w:pPr>
        <w:pStyle w:val="Caption"/>
        <w:rPr>
          <w:lang w:val="en-US"/>
        </w:rPr>
      </w:pPr>
      <w:r w:rsidRPr="00AF4187">
        <w:rPr>
          <w:lang w:val="en-US"/>
        </w:rPr>
        <w:t xml:space="preserve">Figure </w:t>
      </w:r>
      <w:r>
        <w:fldChar w:fldCharType="begin"/>
      </w:r>
      <w:r w:rsidRPr="00AF4187">
        <w:rPr>
          <w:lang w:val="en-US"/>
        </w:rPr>
        <w:instrText xml:space="preserve"> SEQ Figure \* ARABIC </w:instrText>
      </w:r>
      <w:r>
        <w:fldChar w:fldCharType="separate"/>
      </w:r>
      <w:r w:rsidR="007E136E">
        <w:rPr>
          <w:noProof/>
          <w:lang w:val="en-US"/>
        </w:rPr>
        <w:t>3</w:t>
      </w:r>
      <w:r>
        <w:fldChar w:fldCharType="end"/>
      </w:r>
      <w:r w:rsidRPr="00AF4187">
        <w:rPr>
          <w:lang w:val="en-US"/>
        </w:rPr>
        <w:t>: The structure of the menu data</w:t>
      </w:r>
      <w:r w:rsidR="00C84319">
        <w:rPr>
          <w:lang w:val="en-US"/>
        </w:rPr>
        <w:t xml:space="preserve"> (not final)</w:t>
      </w:r>
    </w:p>
    <w:p w:rsidR="00AF4187" w:rsidRDefault="00296620" w:rsidP="00AF4187">
      <w:pPr>
        <w:rPr>
          <w:ins w:id="58" w:author="Hinken, Christian" w:date="2017-02-20T09:55:00Z"/>
          <w:lang w:val="en-US"/>
        </w:rPr>
      </w:pPr>
      <w:r>
        <w:rPr>
          <w:lang w:val="en-US"/>
        </w:rPr>
        <w:t>Main decisions here were e.g. that a drink is not specific for a course, and that the categories for drinks and dishes are separated.</w:t>
      </w:r>
    </w:p>
    <w:p w:rsidR="009A54D5" w:rsidRDefault="009A54D5" w:rsidP="00192104">
      <w:pPr>
        <w:pStyle w:val="Heading3"/>
        <w:rPr>
          <w:ins w:id="59" w:author="Hinken, Christian" w:date="2017-02-20T09:56:00Z"/>
          <w:lang w:val="en-US"/>
        </w:rPr>
        <w:pPrChange w:id="60" w:author="Hinken, Christian" w:date="2017-02-20T10:11:00Z">
          <w:pPr/>
        </w:pPrChange>
      </w:pPr>
      <w:bookmarkStart w:id="61" w:name="_Ref475349258"/>
      <w:ins w:id="62" w:author="Hinken, Christian" w:date="2017-02-20T09:55:00Z">
        <w:r>
          <w:rPr>
            <w:lang w:val="en-US"/>
          </w:rPr>
          <w:t>MCO_User-Data</w:t>
        </w:r>
      </w:ins>
      <w:bookmarkEnd w:id="61"/>
    </w:p>
    <w:p w:rsidR="009A54D5" w:rsidRDefault="00192104" w:rsidP="00AF4187">
      <w:pPr>
        <w:rPr>
          <w:ins w:id="63" w:author="Hinken, Christian" w:date="2017-02-20T10:12:00Z"/>
          <w:lang w:val="en-US"/>
        </w:rPr>
      </w:pPr>
      <w:ins w:id="64" w:author="Hinken, Christian" w:date="2017-02-20T10:11:00Z">
        <w:r>
          <w:rPr>
            <w:lang w:val="en-US"/>
          </w:rPr>
          <w:t xml:space="preserve">This model component encapsulates the user data stored in the MyThaiStar application. Currently, it is limited to </w:t>
        </w:r>
      </w:ins>
      <w:ins w:id="65" w:author="Hinken, Christian" w:date="2017-02-20T10:12:00Z">
        <w:r>
          <w:rPr>
            <w:lang w:val="en-US"/>
          </w:rPr>
          <w:t>the</w:t>
        </w:r>
      </w:ins>
      <w:ins w:id="66" w:author="Hinken, Christian" w:date="2017-02-20T10:11:00Z">
        <w:r>
          <w:rPr>
            <w:lang w:val="en-US"/>
          </w:rPr>
          <w:t xml:space="preserve"> </w:t>
        </w:r>
      </w:ins>
      <w:ins w:id="67" w:author="Hinken, Christian" w:date="2017-02-20T10:12:00Z">
        <w:r>
          <w:rPr>
            <w:lang w:val="en-US"/>
          </w:rPr>
          <w:t>twitter data of the user. It could however also contain favorite dishes or e-mail addresses of persons often invited.</w:t>
        </w:r>
      </w:ins>
    </w:p>
    <w:p w:rsidR="00192104" w:rsidRDefault="00CF4599" w:rsidP="007E136E">
      <w:pPr>
        <w:jc w:val="center"/>
        <w:rPr>
          <w:ins w:id="68" w:author="Hinken, Christian" w:date="2017-02-20T10:13:00Z"/>
          <w:lang w:val="en-US"/>
        </w:rPr>
        <w:pPrChange w:id="69" w:author="Hinken, Christian" w:date="2017-02-20T10:12:00Z">
          <w:pPr/>
        </w:pPrChange>
      </w:pPr>
      <w:ins w:id="70" w:author="Hinken, Christian" w:date="2017-02-20T10:25:00Z">
        <w:r w:rsidRPr="00CF4599">
          <w:rPr>
            <w:noProof/>
          </w:rPr>
          <w:lastRenderedPageBreak/>
          <w:drawing>
            <wp:inline distT="0" distB="0" distL="0" distR="0">
              <wp:extent cx="2094865" cy="251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2517775"/>
                      </a:xfrm>
                      <a:prstGeom prst="rect">
                        <a:avLst/>
                      </a:prstGeom>
                      <a:noFill/>
                      <a:ln>
                        <a:noFill/>
                      </a:ln>
                    </pic:spPr>
                  </pic:pic>
                </a:graphicData>
              </a:graphic>
            </wp:inline>
          </w:drawing>
        </w:r>
      </w:ins>
    </w:p>
    <w:p w:rsidR="007E136E" w:rsidRDefault="007E136E" w:rsidP="007E136E">
      <w:pPr>
        <w:pStyle w:val="Caption"/>
        <w:rPr>
          <w:lang w:val="en-US"/>
        </w:rPr>
        <w:pPrChange w:id="71" w:author="Hinken, Christian" w:date="2017-02-20T10:13:00Z">
          <w:pPr/>
        </w:pPrChange>
      </w:pPr>
      <w:ins w:id="72" w:author="Hinken, Christian" w:date="2017-02-20T10:13:00Z">
        <w:r w:rsidRPr="007E136E">
          <w:rPr>
            <w:lang w:val="en-US"/>
            <w:rPrChange w:id="73" w:author="Hinken, Christian" w:date="2017-02-20T10:13:00Z">
              <w:rPr/>
            </w:rPrChange>
          </w:rPr>
          <w:t xml:space="preserve">Figure </w:t>
        </w:r>
        <w:r>
          <w:fldChar w:fldCharType="begin"/>
        </w:r>
        <w:r w:rsidRPr="007E136E">
          <w:rPr>
            <w:lang w:val="en-US"/>
            <w:rPrChange w:id="74" w:author="Hinken, Christian" w:date="2017-02-20T10:13:00Z">
              <w:rPr/>
            </w:rPrChange>
          </w:rPr>
          <w:instrText xml:space="preserve"> SEQ Figure \* ARABIC </w:instrText>
        </w:r>
      </w:ins>
      <w:r>
        <w:fldChar w:fldCharType="separate"/>
      </w:r>
      <w:ins w:id="75" w:author="Hinken, Christian" w:date="2017-02-20T10:13:00Z">
        <w:r w:rsidRPr="007E136E">
          <w:rPr>
            <w:noProof/>
            <w:lang w:val="en-US"/>
            <w:rPrChange w:id="76" w:author="Hinken, Christian" w:date="2017-02-20T10:13:00Z">
              <w:rPr>
                <w:noProof/>
              </w:rPr>
            </w:rPrChange>
          </w:rPr>
          <w:t>4</w:t>
        </w:r>
        <w:r>
          <w:fldChar w:fldCharType="end"/>
        </w:r>
        <w:r w:rsidRPr="007E136E">
          <w:rPr>
            <w:lang w:val="en-US"/>
            <w:rPrChange w:id="77" w:author="Hinken, Christian" w:date="2017-02-20T10:13:00Z">
              <w:rPr/>
            </w:rPrChange>
          </w:rPr>
          <w:t>: The structure of the user data (not final)</w:t>
        </w:r>
      </w:ins>
    </w:p>
    <w:p w:rsidR="00296620" w:rsidRDefault="00296620" w:rsidP="00296620">
      <w:pPr>
        <w:pStyle w:val="Heading2"/>
        <w:rPr>
          <w:lang w:val="en-US"/>
        </w:rPr>
      </w:pPr>
      <w:r>
        <w:rPr>
          <w:lang w:val="en-US"/>
        </w:rPr>
        <w:t>Structure of the dialogue</w:t>
      </w:r>
    </w:p>
    <w:p w:rsidR="00296620" w:rsidRDefault="00296620" w:rsidP="00AF4187">
      <w:pPr>
        <w:rPr>
          <w:lang w:val="en-US"/>
        </w:rPr>
      </w:pPr>
      <w:r>
        <w:rPr>
          <w:lang w:val="en-US"/>
        </w:rPr>
        <w:t>I am no expert on angular. I know the dialogue is split into modules, and the dialogue flow is managed as routes. I am not sure on the best way to structure the dialogue specification to allow for a good alignment to the implementation. One way could be a split into the following “modules” (instead of screens):</w:t>
      </w:r>
    </w:p>
    <w:p w:rsidR="00296620" w:rsidRDefault="00296620" w:rsidP="00AF4187">
      <w:pPr>
        <w:rPr>
          <w:lang w:val="en-US"/>
        </w:rPr>
      </w:pPr>
      <w:r w:rsidRPr="00893CDA">
        <w:rPr>
          <w:b/>
          <w:lang w:val="en-US"/>
        </w:rPr>
        <w:t>DIM_MyThaiStar_Main</w:t>
      </w:r>
      <w:r>
        <w:rPr>
          <w:lang w:val="en-US"/>
        </w:rPr>
        <w:t>: This module includes the welcome page and any additional page (imprint etc.) needed.</w:t>
      </w:r>
    </w:p>
    <w:p w:rsidR="00296620" w:rsidRDefault="00296620" w:rsidP="00AF4187">
      <w:pPr>
        <w:rPr>
          <w:lang w:val="en-US"/>
        </w:rPr>
      </w:pPr>
      <w:r w:rsidRPr="00893CDA">
        <w:rPr>
          <w:b/>
          <w:lang w:val="en-US"/>
        </w:rPr>
        <w:t>DIM_Table_Booking</w:t>
      </w:r>
      <w:r>
        <w:rPr>
          <w:lang w:val="en-US"/>
        </w:rPr>
        <w:t>: This module includes the Booking of a table and the entering of e-mail addresses for friends, but not yet the ordering of dishes and drinks.</w:t>
      </w:r>
    </w:p>
    <w:p w:rsidR="00893CDA" w:rsidRDefault="00296620" w:rsidP="00AF4187">
      <w:pPr>
        <w:rPr>
          <w:lang w:val="en-US"/>
        </w:rPr>
      </w:pPr>
      <w:r w:rsidRPr="00893CDA">
        <w:rPr>
          <w:b/>
          <w:lang w:val="en-US"/>
        </w:rPr>
        <w:t>DIM_Dishes_Drinks_Ordering</w:t>
      </w:r>
      <w:r>
        <w:rPr>
          <w:lang w:val="en-US"/>
        </w:rPr>
        <w:t xml:space="preserve">: This module is perhaps the biggest and contains the presentation of the menu, the search and filter functionality, the twitter integration, the selection and </w:t>
      </w:r>
      <w:r w:rsidR="00893CDA">
        <w:rPr>
          <w:lang w:val="en-US"/>
        </w:rPr>
        <w:t>commenting of dishes and drinks, the selection of additions, and the completion of the order.</w:t>
      </w:r>
    </w:p>
    <w:p w:rsidR="00893CDA" w:rsidRDefault="00893CDA" w:rsidP="00AF4187">
      <w:pPr>
        <w:rPr>
          <w:ins w:id="78" w:author="Hinken, Christian" w:date="2017-02-20T10:21:00Z"/>
          <w:lang w:val="en-US"/>
        </w:rPr>
      </w:pPr>
      <w:r w:rsidRPr="00893CDA">
        <w:rPr>
          <w:b/>
          <w:lang w:val="en-US"/>
        </w:rPr>
        <w:t>DIM_Twitter_Rating</w:t>
      </w:r>
      <w:r>
        <w:rPr>
          <w:lang w:val="en-US"/>
        </w:rPr>
        <w:t>: This small modules encapsulates the leaving of twitter comments for dishes and drinks. It is perhaps too small and too closely related to the Dishes/Drinks-Ordering Module, and should be integrated into this one.</w:t>
      </w:r>
    </w:p>
    <w:p w:rsidR="007E136E" w:rsidRDefault="007E136E" w:rsidP="00AF4187">
      <w:pPr>
        <w:rPr>
          <w:lang w:val="en-US"/>
        </w:rPr>
      </w:pPr>
      <w:ins w:id="79" w:author="Hinken, Christian" w:date="2017-02-20T10:21:00Z">
        <w:r w:rsidRPr="007E136E">
          <w:rPr>
            <w:b/>
            <w:lang w:val="en-US"/>
          </w:rPr>
          <w:t>DIM_Account_Management</w:t>
        </w:r>
        <w:r>
          <w:rPr>
            <w:lang w:val="en-US"/>
          </w:rPr>
          <w:t xml:space="preserve">: This module </w:t>
        </w:r>
      </w:ins>
      <w:ins w:id="80" w:author="Hinken, Christian" w:date="2017-02-20T10:22:00Z">
        <w:r>
          <w:rPr>
            <w:lang w:val="en-US"/>
          </w:rPr>
          <w:t>contains the authentication of a user, and the management of a user account: The user can both change the account data and delete the account.</w:t>
        </w:r>
      </w:ins>
    </w:p>
    <w:p w:rsidR="00046E21" w:rsidRDefault="00046E21" w:rsidP="00AF4187">
      <w:pPr>
        <w:rPr>
          <w:lang w:val="en-US"/>
        </w:rPr>
      </w:pPr>
      <w:r w:rsidRPr="00046E21">
        <w:rPr>
          <w:b/>
          <w:lang w:val="en-US"/>
        </w:rPr>
        <w:t>DIM_</w:t>
      </w:r>
      <w:r w:rsidR="009104DE">
        <w:rPr>
          <w:b/>
          <w:lang w:val="en-US"/>
        </w:rPr>
        <w:t>Menu_</w:t>
      </w:r>
      <w:r w:rsidRPr="00046E21">
        <w:rPr>
          <w:b/>
          <w:lang w:val="en-US"/>
        </w:rPr>
        <w:t>Administration</w:t>
      </w:r>
      <w:r>
        <w:rPr>
          <w:lang w:val="en-US"/>
        </w:rPr>
        <w:t>: This module should be used for the administration of dishes, drinks, additions, categories, keywords, courses and twitter data. As far as I know, this should be done in a generative approach using Cobigen.</w:t>
      </w:r>
    </w:p>
    <w:p w:rsidR="009104DE" w:rsidRDefault="009104DE" w:rsidP="00AF4187">
      <w:pPr>
        <w:rPr>
          <w:ins w:id="81" w:author="Hinken, Christian" w:date="2017-02-20T10:25:00Z"/>
          <w:lang w:val="en-US"/>
        </w:rPr>
      </w:pPr>
      <w:r w:rsidRPr="009104DE">
        <w:rPr>
          <w:b/>
          <w:lang w:val="en-US"/>
        </w:rPr>
        <w:t>DIM_Booking_Administration</w:t>
      </w:r>
      <w:r>
        <w:rPr>
          <w:lang w:val="en-US"/>
        </w:rPr>
        <w:t>: This module should be used for the administration of bookings and orders. As far as I know, this should be done in a generative approach using Cobigen.</w:t>
      </w:r>
    </w:p>
    <w:p w:rsidR="00CF4599" w:rsidRDefault="00CF4599" w:rsidP="00AF4187">
      <w:pPr>
        <w:rPr>
          <w:lang w:val="en-US"/>
        </w:rPr>
      </w:pPr>
      <w:ins w:id="82" w:author="Hinken, Christian" w:date="2017-02-20T10:25:00Z">
        <w:r>
          <w:rPr>
            <w:lang w:val="en-US"/>
          </w:rPr>
          <w:lastRenderedPageBreak/>
          <w:t xml:space="preserve">DIM_Waiter_Cockpit: This Module contains </w:t>
        </w:r>
      </w:ins>
      <w:ins w:id="83" w:author="Hinken, Christian" w:date="2017-02-20T10:26:00Z">
        <w:r>
          <w:rPr>
            <w:lang w:val="en-US"/>
          </w:rPr>
          <w:t xml:space="preserve">screens only a waiter can use: It shows him a </w:t>
        </w:r>
      </w:ins>
      <w:ins w:id="84" w:author="Hinken, Christian" w:date="2017-02-20T10:27:00Z">
        <w:r>
          <w:rPr>
            <w:lang w:val="en-US"/>
          </w:rPr>
          <w:t>list of the</w:t>
        </w:r>
      </w:ins>
      <w:ins w:id="85" w:author="Hinken, Christian" w:date="2017-02-20T10:31:00Z">
        <w:r>
          <w:rPr>
            <w:lang w:val="en-US"/>
          </w:rPr>
          <w:t xml:space="preserve"> current</w:t>
        </w:r>
      </w:ins>
      <w:ins w:id="86" w:author="Hinken, Christian" w:date="2017-02-20T10:27:00Z">
        <w:r>
          <w:rPr>
            <w:lang w:val="en-US"/>
          </w:rPr>
          <w:t xml:space="preserve"> reservations. </w:t>
        </w:r>
      </w:ins>
      <w:ins w:id="87" w:author="Hinken, Christian" w:date="2017-02-20T10:29:00Z">
        <w:r>
          <w:rPr>
            <w:lang w:val="en-US"/>
          </w:rPr>
          <w:t xml:space="preserve">For each reservation, all bookings are shown. Optionally, a list of all </w:t>
        </w:r>
      </w:ins>
      <w:ins w:id="88" w:author="Hinken, Christian" w:date="2017-02-20T10:31:00Z">
        <w:r>
          <w:rPr>
            <w:lang w:val="en-US"/>
          </w:rPr>
          <w:t xml:space="preserve">future </w:t>
        </w:r>
      </w:ins>
      <w:ins w:id="89" w:author="Hinken, Christian" w:date="2017-02-20T10:29:00Z">
        <w:r>
          <w:rPr>
            <w:lang w:val="en-US"/>
          </w:rPr>
          <w:t xml:space="preserve">bookings could be presented. </w:t>
        </w:r>
      </w:ins>
      <w:ins w:id="90" w:author="Hinken, Christian" w:date="2017-02-20T10:30:00Z">
        <w:r>
          <w:rPr>
            <w:lang w:val="en-US"/>
          </w:rPr>
          <w:t>All data of the reservations and bookings should be seen in this module. The data should not be changeable.</w:t>
        </w:r>
      </w:ins>
    </w:p>
    <w:p w:rsidR="00296620" w:rsidRPr="00AF4187" w:rsidRDefault="00893CDA" w:rsidP="00893CDA">
      <w:pPr>
        <w:pStyle w:val="Heading2"/>
        <w:rPr>
          <w:lang w:val="en-US"/>
        </w:rPr>
      </w:pPr>
      <w:r>
        <w:rPr>
          <w:lang w:val="en-US"/>
        </w:rPr>
        <w:t>Structure of the system interfaces</w:t>
      </w:r>
      <w:r w:rsidR="00296620">
        <w:rPr>
          <w:lang w:val="en-US"/>
        </w:rPr>
        <w:t xml:space="preserve"> </w:t>
      </w:r>
      <w:bookmarkStart w:id="91" w:name="_GoBack"/>
      <w:bookmarkEnd w:id="91"/>
    </w:p>
    <w:p w:rsidR="00893CDA" w:rsidRDefault="00893CDA" w:rsidP="00AF4187">
      <w:pPr>
        <w:rPr>
          <w:lang w:val="en-US"/>
        </w:rPr>
      </w:pPr>
      <w:r>
        <w:rPr>
          <w:lang w:val="en-US"/>
        </w:rPr>
        <w:t xml:space="preserve">Since the only really external interface is the twitter API and the mail API, no specification seems to be needed here. </w:t>
      </w:r>
    </w:p>
    <w:p w:rsidR="00AF4187" w:rsidRPr="00AF4187" w:rsidRDefault="00893CDA" w:rsidP="00AF4187">
      <w:pPr>
        <w:rPr>
          <w:lang w:val="en-US"/>
        </w:rPr>
      </w:pPr>
      <w:r>
        <w:rPr>
          <w:lang w:val="en-US"/>
        </w:rPr>
        <w:t>We could present a vision of the internal REST APIs, but this is best left to the developer, and it is not needed for the client split in one application of the current size: I would omit it here.</w:t>
      </w:r>
    </w:p>
    <w:p w:rsidR="00AF4187" w:rsidRDefault="00AF4187" w:rsidP="00AF4187">
      <w:pPr>
        <w:rPr>
          <w:lang w:val="en-US"/>
        </w:rPr>
      </w:pPr>
    </w:p>
    <w:p w:rsidR="00AF4187" w:rsidRDefault="00AF4187" w:rsidP="00AF4187">
      <w:pPr>
        <w:rPr>
          <w:lang w:val="en-US"/>
        </w:rPr>
      </w:pPr>
    </w:p>
    <w:p w:rsidR="00AF4187" w:rsidRPr="00AF4187" w:rsidRDefault="00AF4187" w:rsidP="00AF4187">
      <w:pPr>
        <w:rPr>
          <w:lang w:val="en-US"/>
        </w:rPr>
      </w:pPr>
    </w:p>
    <w:p w:rsidR="009F2660" w:rsidRDefault="009F2660" w:rsidP="009F2660">
      <w:pPr>
        <w:rPr>
          <w:lang w:val="en-US"/>
        </w:rPr>
      </w:pPr>
    </w:p>
    <w:p w:rsidR="00245CCC" w:rsidRPr="00245CCC" w:rsidRDefault="00245CCC" w:rsidP="00245CCC">
      <w:pPr>
        <w:rPr>
          <w:lang w:val="en-US"/>
        </w:rPr>
      </w:pPr>
    </w:p>
    <w:p w:rsidR="00D32803" w:rsidRPr="00245CCC" w:rsidRDefault="00D32803">
      <w:pPr>
        <w:rPr>
          <w:lang w:val="en-US"/>
        </w:rPr>
      </w:pPr>
    </w:p>
    <w:sectPr w:rsidR="00D32803" w:rsidRPr="00245CCC" w:rsidSect="002C612E">
      <w:headerReference w:type="default" r:id="rId14"/>
      <w:footerReference w:type="default" r:id="rId15"/>
      <w:type w:val="oddPage"/>
      <w:pgSz w:w="11907" w:h="16840" w:code="9"/>
      <w:pgMar w:top="2778" w:right="1304" w:bottom="907" w:left="1191" w:header="1446" w:footer="45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C58" w:rsidRDefault="00430C58">
      <w:r>
        <w:separator/>
      </w:r>
    </w:p>
  </w:endnote>
  <w:endnote w:type="continuationSeparator" w:id="0">
    <w:p w:rsidR="00430C58" w:rsidRDefault="00430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321" w:rsidRPr="00C84319" w:rsidRDefault="00957321">
    <w:pPr>
      <w:pStyle w:val="StandardKopfFu"/>
      <w:framePr w:hSpace="142" w:wrap="around" w:vAnchor="text" w:hAnchor="text" w:xAlign="right" w:y="29"/>
      <w:rPr>
        <w:lang w:val="en-US"/>
      </w:rPr>
    </w:pPr>
    <w:r w:rsidRPr="002D6F37">
      <w:rPr>
        <w:lang w:val="en-US"/>
      </w:rPr>
      <w:t xml:space="preserve">Seite: </w:t>
    </w:r>
    <w:r>
      <w:fldChar w:fldCharType="begin"/>
    </w:r>
    <w:r w:rsidRPr="002D6F37">
      <w:rPr>
        <w:lang w:val="en-US"/>
      </w:rPr>
      <w:instrText xml:space="preserve">PAGE </w:instrText>
    </w:r>
    <w:r>
      <w:fldChar w:fldCharType="separate"/>
    </w:r>
    <w:r w:rsidR="00CF4599">
      <w:rPr>
        <w:noProof/>
        <w:lang w:val="en-US"/>
      </w:rPr>
      <w:t>8</w:t>
    </w:r>
    <w:r>
      <w:fldChar w:fldCharType="end"/>
    </w:r>
  </w:p>
  <w:p w:rsidR="00957321" w:rsidRPr="00C84319" w:rsidRDefault="00957321" w:rsidP="00EC08BF">
    <w:pPr>
      <w:pStyle w:val="Footer"/>
      <w:tabs>
        <w:tab w:val="clear" w:pos="8789"/>
      </w:tabs>
      <w:rPr>
        <w:lang w:val="en-US"/>
      </w:rPr>
    </w:pPr>
    <w:r>
      <w:rPr>
        <w:lang w:val="en-US"/>
      </w:rPr>
      <w:t>File</w:t>
    </w:r>
    <w:r w:rsidRPr="00C84319">
      <w:rPr>
        <w:lang w:val="en-US"/>
      </w:rPr>
      <w:t xml:space="preserve">: </w:t>
    </w:r>
    <w:r>
      <w:fldChar w:fldCharType="begin"/>
    </w:r>
    <w:r w:rsidRPr="00C84319">
      <w:rPr>
        <w:lang w:val="en-US"/>
      </w:rPr>
      <w:instrText xml:space="preserve"> FILENAME  \* MERGEFORMAT </w:instrText>
    </w:r>
    <w:r>
      <w:fldChar w:fldCharType="separate"/>
    </w:r>
    <w:r w:rsidRPr="00C84319">
      <w:rPr>
        <w:noProof/>
        <w:lang w:val="en-US"/>
      </w:rPr>
      <w:t>Structure of the MyThaiStar specification.docx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C58" w:rsidRDefault="00430C58">
      <w:r>
        <w:separator/>
      </w:r>
    </w:p>
  </w:footnote>
  <w:footnote w:type="continuationSeparator" w:id="0">
    <w:p w:rsidR="00430C58" w:rsidRDefault="00430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36" w:type="dxa"/>
      <w:tblInd w:w="3033" w:type="dxa"/>
      <w:tblLayout w:type="fixed"/>
      <w:tblCellMar>
        <w:left w:w="70" w:type="dxa"/>
        <w:right w:w="70" w:type="dxa"/>
      </w:tblCellMar>
      <w:tblLook w:val="01E0" w:firstRow="1" w:lastRow="1" w:firstColumn="1" w:lastColumn="1" w:noHBand="0" w:noVBand="0"/>
    </w:tblPr>
    <w:tblGrid>
      <w:gridCol w:w="4536"/>
    </w:tblGrid>
    <w:tr w:rsidR="00957321" w:rsidRPr="002D6F37" w:rsidTr="00EB3294">
      <w:trPr>
        <w:trHeight w:hRule="exact" w:val="510"/>
      </w:trPr>
      <w:tc>
        <w:tcPr>
          <w:tcW w:w="7655" w:type="dxa"/>
        </w:tcPr>
        <w:p w:rsidR="00957321" w:rsidRPr="009F2660" w:rsidRDefault="00957321" w:rsidP="009F2660">
          <w:pPr>
            <w:pStyle w:val="AufsatzKopfzeile"/>
            <w:rPr>
              <w:lang w:val="en-US"/>
            </w:rPr>
          </w:pPr>
          <w:r>
            <w:rPr>
              <w:noProof/>
            </w:rPr>
            <w:drawing>
              <wp:anchor distT="0" distB="540385" distL="114300" distR="114300" simplePos="0" relativeHeight="251661824" behindDoc="0" locked="1" layoutInCell="1" allowOverlap="1">
                <wp:simplePos x="0" y="0"/>
                <wp:positionH relativeFrom="page">
                  <wp:posOffset>2489200</wp:posOffset>
                </wp:positionH>
                <wp:positionV relativeFrom="page">
                  <wp:posOffset>45720</wp:posOffset>
                </wp:positionV>
                <wp:extent cx="1798320" cy="426720"/>
                <wp:effectExtent l="0" t="0" r="0" b="0"/>
                <wp:wrapNone/>
                <wp:docPr id="81" name="Picture 81"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pgemini_colour"/>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832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660">
            <w:rPr>
              <w:szCs w:val="16"/>
              <w:lang w:val="en-US"/>
            </w:rPr>
            <w:t>d</w:t>
          </w:r>
          <w:r>
            <w:rPr>
              <w:szCs w:val="16"/>
              <w:lang w:val="en-US"/>
            </w:rPr>
            <w:t>efonfw</w:t>
          </w:r>
          <w:r w:rsidRPr="009F2660">
            <w:rPr>
              <w:lang w:val="en-US"/>
            </w:rPr>
            <w:br/>
            <w:t>Structure of MyThaiStar specification</w:t>
          </w:r>
        </w:p>
      </w:tc>
    </w:tr>
  </w:tbl>
  <w:p w:rsidR="00957321" w:rsidRPr="003D2EB5" w:rsidRDefault="00957321">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663A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3C1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6023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FEDA62"/>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980ECDE0"/>
    <w:lvl w:ilvl="0">
      <w:start w:val="1"/>
      <w:numFmt w:val="decimal"/>
      <w:lvlText w:val="%1."/>
      <w:lvlJc w:val="left"/>
      <w:pPr>
        <w:tabs>
          <w:tab w:val="num" w:pos="360"/>
        </w:tabs>
        <w:ind w:left="360" w:hanging="360"/>
      </w:pPr>
    </w:lvl>
  </w:abstractNum>
  <w:abstractNum w:abstractNumId="5" w15:restartNumberingAfterBreak="0">
    <w:nsid w:val="FFFFFFFB"/>
    <w:multiLevelType w:val="multilevel"/>
    <w:tmpl w:val="FFFFFFFF"/>
    <w:lvl w:ilvl="0">
      <w:start w:val="1"/>
      <w:numFmt w:val="decimal"/>
      <w:pStyle w:val="Heading1"/>
      <w:lvlText w:val="%1"/>
      <w:legacy w:legacy="1" w:legacySpace="680" w:legacyIndent="0"/>
      <w:lvlJc w:val="left"/>
    </w:lvl>
    <w:lvl w:ilvl="1">
      <w:start w:val="1"/>
      <w:numFmt w:val="decimal"/>
      <w:pStyle w:val="Heading2"/>
      <w:lvlText w:val="%1.%2"/>
      <w:legacy w:legacy="1" w:legacySpace="510" w:legacyIndent="0"/>
      <w:lvlJc w:val="left"/>
    </w:lvl>
    <w:lvl w:ilvl="2">
      <w:start w:val="1"/>
      <w:numFmt w:val="decimal"/>
      <w:pStyle w:val="Heading3"/>
      <w:lvlText w:val="%1.%2.%3"/>
      <w:legacy w:legacy="1" w:legacySpace="340"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6" w15:restartNumberingAfterBreak="0">
    <w:nsid w:val="FFFFFFFE"/>
    <w:multiLevelType w:val="singleLevel"/>
    <w:tmpl w:val="FFFFFFFF"/>
    <w:lvl w:ilvl="0">
      <w:numFmt w:val="decimal"/>
      <w:lvlText w:val="*"/>
      <w:lvlJc w:val="left"/>
    </w:lvl>
  </w:abstractNum>
  <w:abstractNum w:abstractNumId="7" w15:restartNumberingAfterBreak="0">
    <w:nsid w:val="0C52622E"/>
    <w:multiLevelType w:val="hybridMultilevel"/>
    <w:tmpl w:val="96E8A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0C4733"/>
    <w:multiLevelType w:val="hybridMultilevel"/>
    <w:tmpl w:val="55AAF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42326D"/>
    <w:multiLevelType w:val="singleLevel"/>
    <w:tmpl w:val="AECC72E4"/>
    <w:lvl w:ilvl="0">
      <w:start w:val="1"/>
      <w:numFmt w:val="bullet"/>
      <w:pStyle w:val="ListBullet"/>
      <w:lvlText w:val=""/>
      <w:lvlJc w:val="left"/>
      <w:pPr>
        <w:tabs>
          <w:tab w:val="num" w:pos="360"/>
        </w:tabs>
        <w:ind w:left="360" w:hanging="360"/>
      </w:pPr>
      <w:rPr>
        <w:rFonts w:ascii="Symbol" w:hAnsi="Symbol" w:hint="default"/>
      </w:rPr>
    </w:lvl>
  </w:abstractNum>
  <w:num w:numId="1">
    <w:abstractNumId w:val="5"/>
  </w:num>
  <w:num w:numId="2">
    <w:abstractNumId w:val="6"/>
    <w:lvlOverride w:ilvl="0">
      <w:lvl w:ilvl="0">
        <w:start w:val="1"/>
        <w:numFmt w:val="bullet"/>
        <w:lvlText w:val=""/>
        <w:legacy w:legacy="1" w:legacySpace="0" w:legacyIndent="283"/>
        <w:lvlJc w:val="left"/>
        <w:pPr>
          <w:ind w:left="283" w:hanging="283"/>
        </w:pPr>
        <w:rPr>
          <w:rFonts w:ascii="Courier New" w:hAnsi="Courier New" w:hint="default"/>
        </w:rPr>
      </w:lvl>
    </w:lvlOverride>
  </w:num>
  <w:num w:numId="3">
    <w:abstractNumId w:val="9"/>
  </w:num>
  <w:num w:numId="4">
    <w:abstractNumId w:val="4"/>
  </w:num>
  <w:num w:numId="5">
    <w:abstractNumId w:val="3"/>
  </w:num>
  <w:num w:numId="6">
    <w:abstractNumId w:val="2"/>
  </w:num>
  <w:num w:numId="7">
    <w:abstractNumId w:val="1"/>
  </w:num>
  <w:num w:numId="8">
    <w:abstractNumId w:val="0"/>
  </w:num>
  <w:num w:numId="9">
    <w:abstractNumId w:val="5"/>
  </w:num>
  <w:num w:numId="10">
    <w:abstractNumId w:val="7"/>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nken, Christian">
    <w15:presenceInfo w15:providerId="AD" w15:userId="S-1-5-21-1531082355-734649621-3782574898-163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CC"/>
    <w:rsid w:val="00002BE2"/>
    <w:rsid w:val="0004610E"/>
    <w:rsid w:val="00046E21"/>
    <w:rsid w:val="0005059E"/>
    <w:rsid w:val="000962FB"/>
    <w:rsid w:val="000B5497"/>
    <w:rsid w:val="000D5F1F"/>
    <w:rsid w:val="000E383B"/>
    <w:rsid w:val="000F53CB"/>
    <w:rsid w:val="000F60C8"/>
    <w:rsid w:val="0014073A"/>
    <w:rsid w:val="00162994"/>
    <w:rsid w:val="00165960"/>
    <w:rsid w:val="00192104"/>
    <w:rsid w:val="001A3198"/>
    <w:rsid w:val="001A357D"/>
    <w:rsid w:val="001B181D"/>
    <w:rsid w:val="00207EDE"/>
    <w:rsid w:val="0021005C"/>
    <w:rsid w:val="00244DF5"/>
    <w:rsid w:val="00245CCC"/>
    <w:rsid w:val="00262F41"/>
    <w:rsid w:val="00280360"/>
    <w:rsid w:val="00296389"/>
    <w:rsid w:val="00296620"/>
    <w:rsid w:val="002C612E"/>
    <w:rsid w:val="002D0851"/>
    <w:rsid w:val="002D467B"/>
    <w:rsid w:val="002D6F37"/>
    <w:rsid w:val="002F68C2"/>
    <w:rsid w:val="002F7482"/>
    <w:rsid w:val="00303849"/>
    <w:rsid w:val="00316B21"/>
    <w:rsid w:val="003359F6"/>
    <w:rsid w:val="003701AB"/>
    <w:rsid w:val="003D2EB5"/>
    <w:rsid w:val="00410221"/>
    <w:rsid w:val="00430C58"/>
    <w:rsid w:val="00443C8B"/>
    <w:rsid w:val="00451061"/>
    <w:rsid w:val="00466392"/>
    <w:rsid w:val="00483D25"/>
    <w:rsid w:val="00486AB8"/>
    <w:rsid w:val="004B64F3"/>
    <w:rsid w:val="004F5F56"/>
    <w:rsid w:val="005054C7"/>
    <w:rsid w:val="00544818"/>
    <w:rsid w:val="00581A95"/>
    <w:rsid w:val="005843BA"/>
    <w:rsid w:val="005A060C"/>
    <w:rsid w:val="00612331"/>
    <w:rsid w:val="006309DA"/>
    <w:rsid w:val="0063241B"/>
    <w:rsid w:val="00636017"/>
    <w:rsid w:val="006414E8"/>
    <w:rsid w:val="00642300"/>
    <w:rsid w:val="006F785F"/>
    <w:rsid w:val="0070353F"/>
    <w:rsid w:val="007509BF"/>
    <w:rsid w:val="00755541"/>
    <w:rsid w:val="00777028"/>
    <w:rsid w:val="007B4808"/>
    <w:rsid w:val="007E136E"/>
    <w:rsid w:val="007F1800"/>
    <w:rsid w:val="00816D63"/>
    <w:rsid w:val="00822EAC"/>
    <w:rsid w:val="00866351"/>
    <w:rsid w:val="00893CDA"/>
    <w:rsid w:val="00896A21"/>
    <w:rsid w:val="008A726C"/>
    <w:rsid w:val="008C1A07"/>
    <w:rsid w:val="008E2455"/>
    <w:rsid w:val="009104DE"/>
    <w:rsid w:val="00924DB1"/>
    <w:rsid w:val="009517F7"/>
    <w:rsid w:val="00957321"/>
    <w:rsid w:val="009656B9"/>
    <w:rsid w:val="00970634"/>
    <w:rsid w:val="00970B03"/>
    <w:rsid w:val="00972299"/>
    <w:rsid w:val="00985AFE"/>
    <w:rsid w:val="009A54D5"/>
    <w:rsid w:val="009B758D"/>
    <w:rsid w:val="009C2991"/>
    <w:rsid w:val="009C65BE"/>
    <w:rsid w:val="009F2378"/>
    <w:rsid w:val="009F2660"/>
    <w:rsid w:val="009F4B08"/>
    <w:rsid w:val="00A00547"/>
    <w:rsid w:val="00A04BB3"/>
    <w:rsid w:val="00A414E1"/>
    <w:rsid w:val="00A527AC"/>
    <w:rsid w:val="00A53FEA"/>
    <w:rsid w:val="00AA0753"/>
    <w:rsid w:val="00AE3704"/>
    <w:rsid w:val="00AF4187"/>
    <w:rsid w:val="00B54C45"/>
    <w:rsid w:val="00B6442C"/>
    <w:rsid w:val="00BC0A74"/>
    <w:rsid w:val="00C25076"/>
    <w:rsid w:val="00C702E3"/>
    <w:rsid w:val="00C83D2D"/>
    <w:rsid w:val="00C84319"/>
    <w:rsid w:val="00CA29AD"/>
    <w:rsid w:val="00CB1BD6"/>
    <w:rsid w:val="00CC596F"/>
    <w:rsid w:val="00CE0EC9"/>
    <w:rsid w:val="00CE4D89"/>
    <w:rsid w:val="00CF4599"/>
    <w:rsid w:val="00CF642A"/>
    <w:rsid w:val="00D06DFF"/>
    <w:rsid w:val="00D116E5"/>
    <w:rsid w:val="00D15184"/>
    <w:rsid w:val="00D32803"/>
    <w:rsid w:val="00D534E7"/>
    <w:rsid w:val="00D87D6D"/>
    <w:rsid w:val="00DD3D97"/>
    <w:rsid w:val="00DD7907"/>
    <w:rsid w:val="00E039B1"/>
    <w:rsid w:val="00E0668C"/>
    <w:rsid w:val="00E07DE2"/>
    <w:rsid w:val="00E277D0"/>
    <w:rsid w:val="00E37088"/>
    <w:rsid w:val="00E37F01"/>
    <w:rsid w:val="00E563C8"/>
    <w:rsid w:val="00E754FB"/>
    <w:rsid w:val="00E828C7"/>
    <w:rsid w:val="00E96645"/>
    <w:rsid w:val="00EB3294"/>
    <w:rsid w:val="00EC08BF"/>
    <w:rsid w:val="00EF7F7C"/>
    <w:rsid w:val="00FC5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7FE9C9A7-3572-4127-8BFB-FE8A28E2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BF"/>
    <w:pPr>
      <w:spacing w:before="240" w:line="264" w:lineRule="auto"/>
      <w:jc w:val="both"/>
    </w:pPr>
    <w:rPr>
      <w:sz w:val="22"/>
    </w:rPr>
  </w:style>
  <w:style w:type="paragraph" w:styleId="Heading1">
    <w:name w:val="heading 1"/>
    <w:next w:val="Normal"/>
    <w:qFormat/>
    <w:rsid w:val="008A726C"/>
    <w:pPr>
      <w:keepNext/>
      <w:pageBreakBefore/>
      <w:numPr>
        <w:numId w:val="9"/>
      </w:numPr>
      <w:spacing w:before="600"/>
      <w:outlineLvl w:val="0"/>
    </w:pPr>
    <w:rPr>
      <w:rFonts w:ascii="Arial" w:hAnsi="Arial"/>
      <w:sz w:val="30"/>
    </w:rPr>
  </w:style>
  <w:style w:type="paragraph" w:styleId="Heading2">
    <w:name w:val="heading 2"/>
    <w:basedOn w:val="StandardGliederung"/>
    <w:next w:val="Normal"/>
    <w:qFormat/>
    <w:rsid w:val="008A726C"/>
    <w:pPr>
      <w:keepLines w:val="0"/>
      <w:numPr>
        <w:ilvl w:val="1"/>
        <w:numId w:val="9"/>
      </w:numPr>
      <w:ind w:left="0" w:firstLine="0"/>
      <w:outlineLvl w:val="1"/>
    </w:pPr>
    <w:rPr>
      <w:sz w:val="26"/>
    </w:rPr>
  </w:style>
  <w:style w:type="paragraph" w:styleId="Heading3">
    <w:name w:val="heading 3"/>
    <w:basedOn w:val="StandardGliederung"/>
    <w:next w:val="Normal"/>
    <w:qFormat/>
    <w:rsid w:val="008A726C"/>
    <w:pPr>
      <w:keepLines w:val="0"/>
      <w:numPr>
        <w:ilvl w:val="2"/>
        <w:numId w:val="9"/>
      </w:numPr>
      <w:ind w:left="0" w:firstLine="0"/>
      <w:outlineLvl w:val="2"/>
    </w:pPr>
  </w:style>
  <w:style w:type="paragraph" w:styleId="Heading4">
    <w:name w:val="heading 4"/>
    <w:basedOn w:val="StandardGliederung"/>
    <w:next w:val="Normal"/>
    <w:qFormat/>
    <w:rsid w:val="008A726C"/>
    <w:pPr>
      <w:keepLines w:val="0"/>
      <w:numPr>
        <w:ilvl w:val="3"/>
        <w:numId w:val="9"/>
      </w:numPr>
      <w:ind w:left="0" w:firstLine="0"/>
      <w:outlineLvl w:val="3"/>
    </w:pPr>
  </w:style>
  <w:style w:type="paragraph" w:styleId="Heading5">
    <w:name w:val="heading 5"/>
    <w:basedOn w:val="StandardGliederung"/>
    <w:next w:val="Normal"/>
    <w:qFormat/>
    <w:rsid w:val="008A726C"/>
    <w:pPr>
      <w:keepLines w:val="0"/>
      <w:numPr>
        <w:ilvl w:val="4"/>
        <w:numId w:val="9"/>
      </w:numPr>
      <w:ind w:left="0" w:firstLine="0"/>
      <w:outlineLvl w:val="4"/>
    </w:pPr>
  </w:style>
  <w:style w:type="paragraph" w:styleId="Heading6">
    <w:name w:val="heading 6"/>
    <w:basedOn w:val="StandardGliederung"/>
    <w:next w:val="Normal"/>
    <w:qFormat/>
    <w:rsid w:val="008A726C"/>
    <w:pPr>
      <w:keepLines w:val="0"/>
      <w:numPr>
        <w:ilvl w:val="5"/>
        <w:numId w:val="9"/>
      </w:numPr>
      <w:ind w:left="0" w:firstLine="0"/>
      <w:outlineLvl w:val="5"/>
    </w:pPr>
  </w:style>
  <w:style w:type="paragraph" w:styleId="Heading7">
    <w:name w:val="heading 7"/>
    <w:basedOn w:val="StandardGliederung"/>
    <w:next w:val="Normal"/>
    <w:qFormat/>
    <w:rsid w:val="008A726C"/>
    <w:pPr>
      <w:keepLines w:val="0"/>
      <w:numPr>
        <w:ilvl w:val="6"/>
        <w:numId w:val="9"/>
      </w:numPr>
      <w:ind w:left="0" w:firstLine="0"/>
      <w:outlineLvl w:val="6"/>
    </w:pPr>
  </w:style>
  <w:style w:type="paragraph" w:styleId="Heading8">
    <w:name w:val="heading 8"/>
    <w:basedOn w:val="StandardGliederung"/>
    <w:next w:val="Normal"/>
    <w:qFormat/>
    <w:rsid w:val="008A726C"/>
    <w:pPr>
      <w:keepLines w:val="0"/>
      <w:numPr>
        <w:ilvl w:val="7"/>
        <w:numId w:val="9"/>
      </w:numPr>
      <w:ind w:left="0" w:firstLine="0"/>
      <w:outlineLvl w:val="7"/>
    </w:pPr>
  </w:style>
  <w:style w:type="paragraph" w:styleId="Heading9">
    <w:name w:val="heading 9"/>
    <w:basedOn w:val="StandardGliederung"/>
    <w:next w:val="Normal"/>
    <w:qFormat/>
    <w:rsid w:val="008A726C"/>
    <w:pPr>
      <w:keepLines w:val="0"/>
      <w:numPr>
        <w:ilvl w:val="8"/>
        <w:numId w:val="9"/>
      </w:num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Gliederung">
    <w:name w:val="Standard Gliederung"/>
    <w:basedOn w:val="Normal"/>
    <w:next w:val="Normal"/>
    <w:pPr>
      <w:keepNext/>
      <w:keepLines/>
      <w:spacing w:before="480"/>
      <w:ind w:left="851" w:hanging="851"/>
      <w:jc w:val="left"/>
    </w:pPr>
    <w:rPr>
      <w:rFonts w:ascii="Arial" w:hAnsi="Arial"/>
    </w:rPr>
  </w:style>
  <w:style w:type="character" w:styleId="PageNumber">
    <w:name w:val="page number"/>
    <w:basedOn w:val="DefaultParagraphFont"/>
  </w:style>
  <w:style w:type="paragraph" w:styleId="FootnoteText">
    <w:name w:val="footnote text"/>
    <w:basedOn w:val="Normal"/>
    <w:semiHidden/>
    <w:pPr>
      <w:keepLines/>
      <w:spacing w:before="60"/>
      <w:ind w:left="567" w:hanging="284"/>
    </w:pPr>
    <w:rPr>
      <w:sz w:val="18"/>
    </w:rPr>
  </w:style>
  <w:style w:type="character" w:styleId="FootnoteReference">
    <w:name w:val="footnote reference"/>
    <w:basedOn w:val="DefaultParagraphFont"/>
    <w:semiHidden/>
    <w:rPr>
      <w:position w:val="6"/>
      <w:sz w:val="18"/>
    </w:rPr>
  </w:style>
  <w:style w:type="paragraph" w:customStyle="1" w:styleId="Tabellenberschrift">
    <w:name w:val="Tabellenüberschrift"/>
    <w:basedOn w:val="Normal"/>
    <w:rsid w:val="003359F6"/>
    <w:pPr>
      <w:spacing w:before="60" w:after="60"/>
    </w:pPr>
    <w:rPr>
      <w:rFonts w:ascii="Arial" w:hAnsi="Arial"/>
      <w:b/>
    </w:rPr>
  </w:style>
  <w:style w:type="paragraph" w:customStyle="1" w:styleId="StandardKopfFu">
    <w:name w:val="Standard Kopf&amp;Fuß"/>
    <w:basedOn w:val="Normal"/>
    <w:rsid w:val="005054C7"/>
    <w:pPr>
      <w:spacing w:before="0"/>
      <w:jc w:val="left"/>
    </w:pPr>
    <w:rPr>
      <w:rFonts w:ascii="Arial" w:hAnsi="Arial"/>
      <w:sz w:val="18"/>
    </w:rPr>
  </w:style>
  <w:style w:type="paragraph" w:customStyle="1" w:styleId="StandardTabelle">
    <w:name w:val="Standard Tabelle"/>
    <w:basedOn w:val="Normal"/>
    <w:pPr>
      <w:spacing w:before="120" w:after="120"/>
      <w:jc w:val="left"/>
    </w:pPr>
  </w:style>
  <w:style w:type="paragraph" w:customStyle="1" w:styleId="StandardVerzeichnis">
    <w:name w:val="Standard Verzeichnis"/>
    <w:basedOn w:val="Normal"/>
    <w:rsid w:val="00EC08BF"/>
    <w:pPr>
      <w:keepLines/>
      <w:tabs>
        <w:tab w:val="right" w:pos="8789"/>
      </w:tabs>
      <w:spacing w:before="60"/>
      <w:ind w:left="284" w:right="284" w:hanging="284"/>
      <w:jc w:val="left"/>
    </w:pPr>
    <w:rPr>
      <w:noProof/>
    </w:rPr>
  </w:style>
  <w:style w:type="paragraph" w:styleId="NormalIndent">
    <w:name w:val="Normal Indent"/>
    <w:basedOn w:val="Normal"/>
    <w:pPr>
      <w:ind w:left="708"/>
    </w:pPr>
  </w:style>
  <w:style w:type="paragraph" w:styleId="TOC1">
    <w:name w:val="toc 1"/>
    <w:basedOn w:val="StandardVerzeichnis"/>
    <w:rsid w:val="001A357D"/>
    <w:pPr>
      <w:tabs>
        <w:tab w:val="clear" w:pos="8789"/>
        <w:tab w:val="right" w:pos="9356"/>
      </w:tabs>
      <w:spacing w:before="240"/>
      <w:ind w:right="737"/>
    </w:pPr>
    <w:rPr>
      <w:b/>
    </w:rPr>
  </w:style>
  <w:style w:type="paragraph" w:styleId="TOC2">
    <w:name w:val="toc 2"/>
    <w:basedOn w:val="StandardVerzeichnis"/>
    <w:rsid w:val="001A357D"/>
    <w:pPr>
      <w:tabs>
        <w:tab w:val="clear" w:pos="8789"/>
        <w:tab w:val="right" w:pos="9356"/>
      </w:tabs>
      <w:spacing w:before="120"/>
      <w:ind w:left="851" w:right="737" w:hanging="567"/>
    </w:pPr>
  </w:style>
  <w:style w:type="paragraph" w:styleId="TOC3">
    <w:name w:val="toc 3"/>
    <w:basedOn w:val="StandardVerzeichnis"/>
    <w:rsid w:val="001A357D"/>
    <w:pPr>
      <w:tabs>
        <w:tab w:val="clear" w:pos="8789"/>
        <w:tab w:val="right" w:pos="9356"/>
      </w:tabs>
      <w:ind w:left="1560" w:right="737" w:hanging="709"/>
    </w:pPr>
  </w:style>
  <w:style w:type="paragraph" w:styleId="TOC4">
    <w:name w:val="toc 4"/>
    <w:basedOn w:val="StandardVerzeichnis"/>
    <w:rsid w:val="001A357D"/>
    <w:pPr>
      <w:tabs>
        <w:tab w:val="clear" w:pos="8789"/>
        <w:tab w:val="right" w:pos="9356"/>
      </w:tabs>
      <w:ind w:left="2410" w:right="737" w:hanging="851"/>
    </w:pPr>
  </w:style>
  <w:style w:type="paragraph" w:styleId="ListBullet">
    <w:name w:val="List Bullet"/>
    <w:basedOn w:val="Normal"/>
    <w:pPr>
      <w:widowControl w:val="0"/>
      <w:numPr>
        <w:numId w:val="3"/>
      </w:numPr>
      <w:tabs>
        <w:tab w:val="clear" w:pos="360"/>
      </w:tabs>
      <w:ind w:left="357" w:hanging="357"/>
    </w:pPr>
  </w:style>
  <w:style w:type="paragraph" w:styleId="Footer">
    <w:name w:val="footer"/>
    <w:basedOn w:val="StandardKopfFu"/>
    <w:rsid w:val="005054C7"/>
    <w:pPr>
      <w:pBdr>
        <w:top w:val="single" w:sz="6" w:space="1" w:color="808080"/>
        <w:between w:val="single" w:sz="6" w:space="1" w:color="auto"/>
      </w:pBdr>
      <w:tabs>
        <w:tab w:val="right" w:pos="8789"/>
      </w:tabs>
      <w:jc w:val="center"/>
    </w:pPr>
  </w:style>
  <w:style w:type="paragraph" w:styleId="Header">
    <w:name w:val="header"/>
    <w:basedOn w:val="Normal"/>
    <w:rsid w:val="00CA29AD"/>
    <w:pPr>
      <w:tabs>
        <w:tab w:val="center" w:pos="4536"/>
        <w:tab w:val="right" w:pos="9072"/>
      </w:tabs>
      <w:spacing w:before="0" w:line="240" w:lineRule="auto"/>
    </w:pPr>
    <w:rPr>
      <w:rFonts w:ascii="Arial" w:hAnsi="Arial"/>
      <w:sz w:val="18"/>
    </w:rPr>
  </w:style>
  <w:style w:type="paragraph" w:styleId="Caption">
    <w:name w:val="caption"/>
    <w:basedOn w:val="Normal"/>
    <w:next w:val="Normal"/>
    <w:qFormat/>
    <w:pPr>
      <w:spacing w:before="120" w:after="120"/>
      <w:jc w:val="center"/>
    </w:pPr>
    <w:rPr>
      <w:i/>
    </w:rPr>
  </w:style>
  <w:style w:type="paragraph" w:customStyle="1" w:styleId="Abbildung">
    <w:name w:val="Abbildung"/>
    <w:basedOn w:val="Normal"/>
    <w:pPr>
      <w:keepNext/>
      <w:jc w:val="center"/>
    </w:pPr>
  </w:style>
  <w:style w:type="character" w:customStyle="1" w:styleId="Code-Standardschriftart">
    <w:name w:val="Code-Standardschriftart"/>
    <w:basedOn w:val="DefaultParagraphFont"/>
    <w:rPr>
      <w:rFonts w:ascii="Courier New" w:hAnsi="Courier New"/>
      <w:noProof/>
      <w:sz w:val="22"/>
    </w:rPr>
  </w:style>
  <w:style w:type="paragraph" w:customStyle="1" w:styleId="Unterschriftzeile">
    <w:name w:val="Unterschriftzeile"/>
    <w:basedOn w:val="Normal"/>
    <w:pPr>
      <w:widowControl w:val="0"/>
      <w:tabs>
        <w:tab w:val="left" w:pos="3402"/>
      </w:tabs>
      <w:spacing w:before="480"/>
      <w:jc w:val="left"/>
    </w:pPr>
  </w:style>
  <w:style w:type="paragraph" w:styleId="TOC5">
    <w:name w:val="toc 5"/>
    <w:basedOn w:val="StandardVerzeichnis"/>
    <w:next w:val="Normal"/>
    <w:rsid w:val="001A357D"/>
    <w:pPr>
      <w:tabs>
        <w:tab w:val="clear" w:pos="8789"/>
        <w:tab w:val="right" w:pos="9356"/>
      </w:tabs>
      <w:ind w:left="3544" w:right="737" w:hanging="1134"/>
    </w:pPr>
  </w:style>
  <w:style w:type="paragraph" w:styleId="TOC6">
    <w:name w:val="toc 6"/>
    <w:basedOn w:val="StandardVerzeichnis"/>
    <w:next w:val="Normal"/>
    <w:rsid w:val="001A357D"/>
    <w:pPr>
      <w:tabs>
        <w:tab w:val="clear" w:pos="8789"/>
        <w:tab w:val="right" w:pos="9356"/>
      </w:tabs>
      <w:ind w:left="3970" w:right="737" w:hanging="1418"/>
    </w:pPr>
  </w:style>
  <w:style w:type="paragraph" w:styleId="TOC7">
    <w:name w:val="toc 7"/>
    <w:basedOn w:val="StandardVerzeichnis"/>
    <w:next w:val="Normal"/>
    <w:rsid w:val="001A357D"/>
    <w:pPr>
      <w:tabs>
        <w:tab w:val="clear" w:pos="8789"/>
        <w:tab w:val="right" w:pos="9356"/>
      </w:tabs>
      <w:ind w:left="4394" w:right="737" w:hanging="1701"/>
    </w:pPr>
  </w:style>
  <w:style w:type="paragraph" w:styleId="TOC8">
    <w:name w:val="toc 8"/>
    <w:basedOn w:val="StandardVerzeichnis"/>
    <w:next w:val="Normal"/>
    <w:rsid w:val="001A357D"/>
    <w:pPr>
      <w:tabs>
        <w:tab w:val="clear" w:pos="8789"/>
        <w:tab w:val="right" w:pos="9356"/>
      </w:tabs>
      <w:ind w:left="4678" w:right="737" w:hanging="1843"/>
    </w:pPr>
  </w:style>
  <w:style w:type="paragraph" w:styleId="TOC9">
    <w:name w:val="toc 9"/>
    <w:basedOn w:val="StandardVerzeichnis"/>
    <w:next w:val="Normal"/>
    <w:semiHidden/>
    <w:rsid w:val="00D32803"/>
    <w:pPr>
      <w:tabs>
        <w:tab w:val="clear" w:pos="8789"/>
        <w:tab w:val="right" w:pos="8244"/>
      </w:tabs>
      <w:ind w:left="4962" w:right="737" w:hanging="1985"/>
    </w:pPr>
  </w:style>
  <w:style w:type="paragraph" w:customStyle="1" w:styleId="Zwischenber2">
    <w:name w:val="Zwischenüber 2"/>
    <w:basedOn w:val="Normal"/>
    <w:next w:val="Normal"/>
    <w:rsid w:val="001A357D"/>
    <w:pPr>
      <w:keepNext/>
      <w:keepLines/>
    </w:pPr>
    <w:rPr>
      <w:rFonts w:ascii="Arial" w:hAnsi="Arial"/>
      <w:sz w:val="26"/>
    </w:rPr>
  </w:style>
  <w:style w:type="paragraph" w:customStyle="1" w:styleId="Zwischenber1">
    <w:name w:val="Zwischenüber 1"/>
    <w:basedOn w:val="Normal"/>
    <w:next w:val="Normal"/>
    <w:rsid w:val="001A357D"/>
    <w:pPr>
      <w:keepNext/>
      <w:keepLines/>
      <w:spacing w:before="600"/>
    </w:pPr>
    <w:rPr>
      <w:rFonts w:ascii="Arial" w:hAnsi="Arial"/>
      <w:sz w:val="30"/>
    </w:rPr>
  </w:style>
  <w:style w:type="character" w:styleId="Hyperlink">
    <w:name w:val="Hyperlink"/>
    <w:basedOn w:val="DefaultParagraphFont"/>
    <w:rPr>
      <w:color w:val="0000FF"/>
      <w:u w:val="single"/>
    </w:rPr>
  </w:style>
  <w:style w:type="table" w:styleId="TableGrid">
    <w:name w:val="Table Grid"/>
    <w:basedOn w:val="TableNormal"/>
    <w:rsid w:val="0004610E"/>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Untertitel">
    <w:name w:val="Deckblatt Untertitel"/>
    <w:rsid w:val="001B181D"/>
    <w:pPr>
      <w:spacing w:before="3600"/>
      <w:ind w:right="1304"/>
    </w:pPr>
    <w:rPr>
      <w:rFonts w:ascii="Arial" w:hAnsi="Arial"/>
      <w:sz w:val="40"/>
    </w:rPr>
  </w:style>
  <w:style w:type="paragraph" w:customStyle="1" w:styleId="DeckblattAutor">
    <w:name w:val="Deckblatt Autor"/>
    <w:rsid w:val="000E383B"/>
    <w:pPr>
      <w:spacing w:before="440" w:after="440"/>
    </w:pPr>
    <w:rPr>
      <w:rFonts w:ascii="Arial" w:hAnsi="Arial"/>
      <w:sz w:val="26"/>
    </w:rPr>
  </w:style>
  <w:style w:type="paragraph" w:customStyle="1" w:styleId="AufsatzDeckblattVersion">
    <w:name w:val="Aufsatz Deckblatt Version"/>
    <w:basedOn w:val="StandardDeckblatt"/>
    <w:rsid w:val="00E277D0"/>
    <w:pPr>
      <w:spacing w:before="440"/>
    </w:pPr>
    <w:rPr>
      <w:sz w:val="22"/>
    </w:rPr>
  </w:style>
  <w:style w:type="paragraph" w:customStyle="1" w:styleId="StandardDeckblatt">
    <w:name w:val="Standard Deckblatt"/>
    <w:rsid w:val="000E383B"/>
    <w:pPr>
      <w:tabs>
        <w:tab w:val="left" w:pos="1531"/>
      </w:tabs>
    </w:pPr>
    <w:rPr>
      <w:rFonts w:ascii="Arial" w:hAnsi="Arial"/>
      <w:sz w:val="26"/>
    </w:rPr>
  </w:style>
  <w:style w:type="paragraph" w:customStyle="1" w:styleId="DeckblattAdresse">
    <w:name w:val="Deckblatt Adresse"/>
    <w:rsid w:val="00E277D0"/>
    <w:pPr>
      <w:framePr w:w="2739" w:hSpace="142" w:vSpace="142" w:wrap="around" w:vAnchor="page" w:hAnchor="margin" w:x="8245" w:y="14255"/>
      <w:tabs>
        <w:tab w:val="left" w:pos="709"/>
        <w:tab w:val="left" w:pos="1496"/>
      </w:tabs>
    </w:pPr>
    <w:rPr>
      <w:rFonts w:ascii="Arial" w:hAnsi="Arial"/>
      <w:noProof/>
      <w:sz w:val="14"/>
    </w:rPr>
  </w:style>
  <w:style w:type="paragraph" w:customStyle="1" w:styleId="AufsatzKopfzeile">
    <w:name w:val="Aufsatz Kopfzeile"/>
    <w:link w:val="AufsatzKopfzeileChar"/>
    <w:rsid w:val="005054C7"/>
    <w:rPr>
      <w:rFonts w:ascii="Arial" w:hAnsi="Arial"/>
      <w:sz w:val="18"/>
    </w:rPr>
  </w:style>
  <w:style w:type="paragraph" w:customStyle="1" w:styleId="AufsatzFuzeile">
    <w:name w:val="Aufsatz Fußzeile"/>
    <w:rsid w:val="005054C7"/>
    <w:pPr>
      <w:framePr w:hSpace="142" w:wrap="around" w:vAnchor="text" w:hAnchor="text" w:y="29"/>
      <w:jc w:val="center"/>
    </w:pPr>
    <w:rPr>
      <w:rFonts w:ascii="Arial" w:hAnsi="Arial"/>
      <w:sz w:val="18"/>
    </w:rPr>
  </w:style>
  <w:style w:type="character" w:customStyle="1" w:styleId="AufsatzKopfzeileChar">
    <w:name w:val="Aufsatz Kopfzeile Char"/>
    <w:basedOn w:val="DefaultParagraphFont"/>
    <w:link w:val="AufsatzKopfzeile"/>
    <w:rsid w:val="005054C7"/>
    <w:rPr>
      <w:rFonts w:ascii="Arial" w:hAnsi="Arial"/>
      <w:sz w:val="18"/>
      <w:lang w:val="de-DE" w:eastAsia="de-DE" w:bidi="ar-SA"/>
    </w:rPr>
  </w:style>
  <w:style w:type="paragraph" w:customStyle="1" w:styleId="AufsatzDeckblattFuzeile">
    <w:name w:val="Aufsatz Deckblatt Fußzeile"/>
    <w:rsid w:val="00777028"/>
    <w:rPr>
      <w:rFonts w:ascii="Arial" w:hAnsi="Arial"/>
      <w:sz w:val="16"/>
    </w:rPr>
  </w:style>
  <w:style w:type="paragraph" w:customStyle="1" w:styleId="AufsatzAdressblock">
    <w:name w:val="Aufsatz Adressblock"/>
    <w:rsid w:val="000962FB"/>
    <w:pPr>
      <w:framePr w:w="2098" w:h="1412" w:hSpace="142" w:wrap="around" w:hAnchor="margin" w:x="8245" w:y="12214"/>
    </w:pPr>
    <w:rPr>
      <w:rFonts w:ascii="Arial" w:hAnsi="Arial"/>
      <w:sz w:val="14"/>
    </w:rPr>
  </w:style>
  <w:style w:type="paragraph" w:customStyle="1" w:styleId="AufsatzAdressblockgrau">
    <w:name w:val="Aufsatz Adressblock grau"/>
    <w:basedOn w:val="AufsatzAdressblock"/>
    <w:rsid w:val="000962FB"/>
    <w:pPr>
      <w:framePr w:wrap="around"/>
    </w:pPr>
    <w:rPr>
      <w:color w:val="999999"/>
      <w:szCs w:val="14"/>
    </w:rPr>
  </w:style>
  <w:style w:type="paragraph" w:customStyle="1" w:styleId="DeckblattTitel">
    <w:name w:val="Deckblatt Titel"/>
    <w:basedOn w:val="StandardDeckblatt"/>
    <w:rsid w:val="005843BA"/>
    <w:rPr>
      <w:szCs w:val="22"/>
    </w:rPr>
  </w:style>
  <w:style w:type="paragraph" w:customStyle="1" w:styleId="AufsatzAdressblockgrn">
    <w:name w:val="Aufsatz Adressblock grün"/>
    <w:rsid w:val="009F2378"/>
    <w:pPr>
      <w:framePr w:w="2415" w:h="1412" w:wrap="around" w:hAnchor="margin" w:x="8223" w:y="12078"/>
    </w:pPr>
    <w:rPr>
      <w:rFonts w:ascii="Arial" w:hAnsi="Arial"/>
      <w:color w:val="008000"/>
      <w:sz w:val="14"/>
    </w:rPr>
  </w:style>
  <w:style w:type="paragraph" w:customStyle="1" w:styleId="ZeugnisAdressbox">
    <w:name w:val="Zeugnis Adressbox"/>
    <w:rsid w:val="00486AB8"/>
    <w:pPr>
      <w:framePr w:w="2415" w:wrap="auto" w:hAnchor="text" w:x="8223" w:y="12248"/>
    </w:pPr>
    <w:rPr>
      <w:rFonts w:ascii="Arial" w:hAnsi="Arial"/>
      <w:sz w:val="14"/>
    </w:rPr>
  </w:style>
  <w:style w:type="paragraph" w:customStyle="1" w:styleId="BriefFooter1">
    <w:name w:val="Brief Footer 1"/>
    <w:rsid w:val="00486AB8"/>
    <w:rPr>
      <w:rFonts w:ascii="Arial" w:hAnsi="Arial"/>
      <w:sz w:val="14"/>
    </w:rPr>
  </w:style>
  <w:style w:type="paragraph" w:customStyle="1" w:styleId="AngebotAdressblock">
    <w:name w:val="Angebot Adressblock"/>
    <w:rsid w:val="000F53CB"/>
    <w:pPr>
      <w:framePr w:w="2098" w:h="1412" w:hSpace="142" w:wrap="around" w:hAnchor="margin" w:x="8245" w:y="12214"/>
    </w:pPr>
    <w:rPr>
      <w:rFonts w:ascii="Arial" w:hAnsi="Arial"/>
      <w:sz w:val="14"/>
    </w:rPr>
  </w:style>
  <w:style w:type="paragraph" w:customStyle="1" w:styleId="AngebotAdressblockgrau">
    <w:name w:val="Angebot Adressblock grau"/>
    <w:basedOn w:val="AngebotAdressblock"/>
    <w:rsid w:val="000F53CB"/>
    <w:pPr>
      <w:framePr w:wrap="around"/>
    </w:pPr>
    <w:rPr>
      <w:color w:val="999999"/>
      <w:szCs w:val="14"/>
    </w:rPr>
  </w:style>
  <w:style w:type="paragraph" w:styleId="BalloonText">
    <w:name w:val="Balloon Text"/>
    <w:basedOn w:val="Normal"/>
    <w:link w:val="BalloonTextChar"/>
    <w:rsid w:val="0095732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rsid w:val="009573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P:\svn_dok\01_Gesamtprojekt\98_Vorlagen\Allgemein\AzrVisaAufsat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CB623-2DDD-49F8-80EA-D301D8D3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AzrVisaAufsatz.dot</Template>
  <TotalTime>0</TotalTime>
  <Pages>8</Pages>
  <Words>1440</Words>
  <Characters>9078</Characters>
  <Application>Microsoft Office Word</Application>
  <DocSecurity>0</DocSecurity>
  <Lines>75</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Capgemini sd&amp;m</Company>
  <LinksUpToDate>false</LinksUpToDate>
  <CharactersWithSpaces>10498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Hinken</dc:creator>
  <cp:keywords/>
  <cp:lastModifiedBy>Hinken, Christian</cp:lastModifiedBy>
  <cp:revision>7</cp:revision>
  <cp:lastPrinted>2002-12-21T20:48:00Z</cp:lastPrinted>
  <dcterms:created xsi:type="dcterms:W3CDTF">2017-01-29T07:36:00Z</dcterms:created>
  <dcterms:modified xsi:type="dcterms:W3CDTF">2017-02-20T09:31:00Z</dcterms:modified>
</cp:coreProperties>
</file>